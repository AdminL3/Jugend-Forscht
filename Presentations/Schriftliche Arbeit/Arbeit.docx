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12408" w14:textId="3F06A719" w:rsidR="004D5799" w:rsidRPr="005B59DC" w:rsidRDefault="004D5799" w:rsidP="00910B4F">
      <w:pPr>
        <w:pStyle w:val="berschrift2"/>
        <w:rPr>
          <w:sz w:val="20"/>
        </w:rPr>
      </w:pPr>
      <w:bookmarkStart w:id="0" w:name="_Hlk187581152"/>
      <w:bookmarkStart w:id="1" w:name="_Toc187582028"/>
      <w:bookmarkStart w:id="2" w:name="_Toc188131385"/>
      <w:r w:rsidRPr="005B59DC">
        <w:rPr>
          <w:sz w:val="20"/>
        </w:rPr>
        <w:t>Projekttitel</w:t>
      </w:r>
      <w:r w:rsidR="00D52802" w:rsidRPr="005B59DC">
        <w:rPr>
          <w:sz w:val="20"/>
        </w:rPr>
        <w:t>:</w:t>
      </w:r>
      <w:r w:rsidRPr="005B59DC">
        <w:rPr>
          <w:sz w:val="20"/>
        </w:rPr>
        <w:t xml:space="preserve"> </w:t>
      </w:r>
      <w:hyperlink r:id="rId8" w:history="1">
        <w:r w:rsidR="00910B4F" w:rsidRPr="00910B4F">
          <w:rPr>
            <w:sz w:val="20"/>
          </w:rPr>
          <w:t>Wandel der Worte - Langzeitdatenanalyse journalistischer Perspektiven</w:t>
        </w:r>
        <w:bookmarkEnd w:id="1"/>
        <w:bookmarkEnd w:id="2"/>
      </w:hyperlink>
    </w:p>
    <w:p w14:paraId="710C5655" w14:textId="77777777" w:rsidR="00910B4F" w:rsidRDefault="00910B4F" w:rsidP="005B59DC">
      <w:pPr>
        <w:spacing w:line="360" w:lineRule="auto"/>
        <w:jc w:val="both"/>
        <w:rPr>
          <w:rFonts w:cs="Arial"/>
          <w:sz w:val="20"/>
        </w:rPr>
      </w:pPr>
    </w:p>
    <w:p w14:paraId="36C0E66A" w14:textId="77777777" w:rsidR="00910B4F" w:rsidRDefault="00910B4F" w:rsidP="005B59DC">
      <w:pPr>
        <w:spacing w:line="360" w:lineRule="auto"/>
        <w:jc w:val="both"/>
        <w:rPr>
          <w:rFonts w:cs="Arial"/>
          <w:sz w:val="20"/>
        </w:rPr>
      </w:pPr>
    </w:p>
    <w:p w14:paraId="0C3E7312" w14:textId="68EB6A7C" w:rsidR="004D5799" w:rsidRPr="005B59DC" w:rsidRDefault="004D5799" w:rsidP="005B59DC">
      <w:pPr>
        <w:spacing w:line="360" w:lineRule="auto"/>
        <w:jc w:val="both"/>
        <w:rPr>
          <w:rFonts w:cs="Arial"/>
          <w:sz w:val="20"/>
        </w:rPr>
      </w:pPr>
      <w:r w:rsidRPr="005B59DC">
        <w:rPr>
          <w:rFonts w:cs="Arial"/>
          <w:sz w:val="20"/>
        </w:rPr>
        <w:t>Teilnehme</w:t>
      </w:r>
      <w:r w:rsidR="00127ED7">
        <w:rPr>
          <w:rFonts w:cs="Arial"/>
          <w:sz w:val="20"/>
        </w:rPr>
        <w:t>nde</w:t>
      </w:r>
      <w:r w:rsidRPr="005B59DC">
        <w:rPr>
          <w:rFonts w:cs="Arial"/>
          <w:sz w:val="20"/>
        </w:rPr>
        <w:t>:</w:t>
      </w:r>
      <w:r w:rsidR="00910B4F">
        <w:rPr>
          <w:rFonts w:cs="Arial"/>
          <w:sz w:val="20"/>
        </w:rPr>
        <w:t xml:space="preserve"> Levi Blumenwitz (17)</w:t>
      </w:r>
      <w:r w:rsidRPr="005B59DC">
        <w:rPr>
          <w:rFonts w:cs="Arial"/>
          <w:sz w:val="20"/>
        </w:rPr>
        <w:t xml:space="preserve"> </w:t>
      </w:r>
    </w:p>
    <w:p w14:paraId="52D126DF" w14:textId="0754D3BC" w:rsidR="004D5799" w:rsidRPr="005B59DC" w:rsidRDefault="00A11139" w:rsidP="005B59DC">
      <w:pPr>
        <w:spacing w:line="360" w:lineRule="auto"/>
        <w:jc w:val="both"/>
        <w:rPr>
          <w:rFonts w:cs="Arial"/>
          <w:sz w:val="20"/>
        </w:rPr>
      </w:pPr>
      <w:r w:rsidRPr="005B59DC">
        <w:rPr>
          <w:rFonts w:cs="Arial"/>
          <w:sz w:val="20"/>
        </w:rPr>
        <w:t>Erarbeitungsort</w:t>
      </w:r>
      <w:r w:rsidR="004D5799" w:rsidRPr="005B59DC">
        <w:rPr>
          <w:rFonts w:cs="Arial"/>
          <w:sz w:val="20"/>
        </w:rPr>
        <w:t xml:space="preserve">: </w:t>
      </w:r>
      <w:r w:rsidR="00910B4F" w:rsidRPr="00910B4F">
        <w:rPr>
          <w:rFonts w:cs="Arial"/>
          <w:sz w:val="20"/>
        </w:rPr>
        <w:t>Privat/zu Hause</w:t>
      </w:r>
    </w:p>
    <w:p w14:paraId="3CCD0EBB" w14:textId="59D442FA" w:rsidR="004D5799" w:rsidRPr="005B59DC" w:rsidRDefault="004D5799" w:rsidP="005B59DC">
      <w:pPr>
        <w:spacing w:line="360" w:lineRule="auto"/>
        <w:jc w:val="both"/>
        <w:rPr>
          <w:rFonts w:cs="Arial"/>
          <w:sz w:val="20"/>
        </w:rPr>
      </w:pPr>
      <w:r w:rsidRPr="005B59DC">
        <w:rPr>
          <w:rFonts w:cs="Arial"/>
          <w:sz w:val="20"/>
        </w:rPr>
        <w:t>Projektbetreue</w:t>
      </w:r>
      <w:r w:rsidR="00127ED7">
        <w:rPr>
          <w:rFonts w:cs="Arial"/>
          <w:sz w:val="20"/>
        </w:rPr>
        <w:t>nde</w:t>
      </w:r>
      <w:r w:rsidRPr="005B59DC">
        <w:rPr>
          <w:rFonts w:cs="Arial"/>
          <w:sz w:val="20"/>
        </w:rPr>
        <w:t xml:space="preserve">: </w:t>
      </w:r>
      <w:r w:rsidR="00910B4F">
        <w:rPr>
          <w:rFonts w:cs="Arial"/>
          <w:sz w:val="20"/>
        </w:rPr>
        <w:t>Melanie Mestl</w:t>
      </w:r>
    </w:p>
    <w:p w14:paraId="21BAEDFB" w14:textId="5ED131FE" w:rsidR="004D5799" w:rsidRPr="003B3147" w:rsidRDefault="004D5799" w:rsidP="005B59DC">
      <w:pPr>
        <w:spacing w:line="360" w:lineRule="auto"/>
        <w:jc w:val="both"/>
        <w:rPr>
          <w:rFonts w:cs="Arial"/>
          <w:color w:val="FF0000"/>
          <w:sz w:val="20"/>
        </w:rPr>
      </w:pPr>
      <w:r w:rsidRPr="005B59DC">
        <w:rPr>
          <w:rFonts w:cs="Arial"/>
          <w:sz w:val="20"/>
        </w:rPr>
        <w:t>Thema des Projekts</w:t>
      </w:r>
      <w:r w:rsidR="00D52802" w:rsidRPr="005B59DC">
        <w:rPr>
          <w:rFonts w:cs="Arial"/>
          <w:sz w:val="20"/>
        </w:rPr>
        <w:t>:</w:t>
      </w:r>
      <w:r w:rsidR="00910B4F">
        <w:rPr>
          <w:rFonts w:cs="Arial"/>
          <w:sz w:val="20"/>
        </w:rPr>
        <w:t xml:space="preserve"> </w:t>
      </w:r>
      <w:r w:rsidR="00B45CC0">
        <w:rPr>
          <w:rFonts w:cs="Arial"/>
          <w:sz w:val="20"/>
        </w:rPr>
        <w:t>Langzeita</w:t>
      </w:r>
      <w:r w:rsidR="005F6507" w:rsidRPr="00B45CC0">
        <w:rPr>
          <w:rFonts w:cs="Arial"/>
          <w:sz w:val="20"/>
        </w:rPr>
        <w:t xml:space="preserve">nalyse </w:t>
      </w:r>
      <w:r w:rsidR="00B45CC0">
        <w:rPr>
          <w:rFonts w:cs="Arial"/>
          <w:sz w:val="20"/>
        </w:rPr>
        <w:t xml:space="preserve">von Veränderungen </w:t>
      </w:r>
      <w:r w:rsidR="005F6507" w:rsidRPr="00B45CC0">
        <w:rPr>
          <w:rFonts w:cs="Arial"/>
          <w:sz w:val="20"/>
        </w:rPr>
        <w:t>der Zeitungen „The New York Times“ und „The Guardian</w:t>
      </w:r>
      <w:r w:rsidR="00B45CC0">
        <w:rPr>
          <w:rFonts w:cs="Arial"/>
          <w:sz w:val="20"/>
        </w:rPr>
        <w:t xml:space="preserve">“ bezüglich Sentiment und Artikelumfang </w:t>
      </w:r>
    </w:p>
    <w:p w14:paraId="1B488C0E" w14:textId="09040E55" w:rsidR="004D5799" w:rsidRPr="005B59DC" w:rsidRDefault="004D5799" w:rsidP="005B59DC">
      <w:pPr>
        <w:spacing w:line="360" w:lineRule="auto"/>
        <w:jc w:val="both"/>
        <w:rPr>
          <w:rFonts w:cs="Arial"/>
          <w:sz w:val="20"/>
        </w:rPr>
      </w:pPr>
      <w:r w:rsidRPr="005B59DC">
        <w:rPr>
          <w:rFonts w:cs="Arial"/>
          <w:sz w:val="20"/>
        </w:rPr>
        <w:t xml:space="preserve">Fachgebiet: </w:t>
      </w:r>
      <w:r w:rsidR="00910B4F">
        <w:rPr>
          <w:rFonts w:cs="Arial"/>
          <w:sz w:val="20"/>
        </w:rPr>
        <w:t>Arbeitswelt</w:t>
      </w:r>
    </w:p>
    <w:p w14:paraId="4931AEB5" w14:textId="3A6B3756" w:rsidR="004D5799" w:rsidRPr="005B59DC" w:rsidRDefault="004D5799" w:rsidP="005B59DC">
      <w:pPr>
        <w:spacing w:line="360" w:lineRule="auto"/>
        <w:jc w:val="both"/>
        <w:rPr>
          <w:rFonts w:cs="Arial"/>
          <w:sz w:val="20"/>
        </w:rPr>
      </w:pPr>
      <w:r w:rsidRPr="005B59DC">
        <w:rPr>
          <w:rFonts w:cs="Arial"/>
          <w:sz w:val="20"/>
        </w:rPr>
        <w:t>Wettbewerbssparte</w:t>
      </w:r>
      <w:r w:rsidR="00A11139" w:rsidRPr="005B59DC">
        <w:rPr>
          <w:rFonts w:cs="Arial"/>
          <w:sz w:val="20"/>
        </w:rPr>
        <w:t xml:space="preserve">: </w:t>
      </w:r>
      <w:r w:rsidRPr="005B59DC">
        <w:rPr>
          <w:rFonts w:cs="Arial"/>
          <w:sz w:val="20"/>
        </w:rPr>
        <w:t>Jugend forscht</w:t>
      </w:r>
    </w:p>
    <w:p w14:paraId="12082362" w14:textId="6D5E6C0D" w:rsidR="004D5799" w:rsidRPr="005B59DC" w:rsidRDefault="004D5799" w:rsidP="005B59DC">
      <w:pPr>
        <w:spacing w:line="360" w:lineRule="auto"/>
        <w:jc w:val="both"/>
        <w:rPr>
          <w:rFonts w:cs="Arial"/>
          <w:sz w:val="20"/>
        </w:rPr>
      </w:pPr>
      <w:r w:rsidRPr="005B59DC">
        <w:rPr>
          <w:rFonts w:cs="Arial"/>
          <w:sz w:val="20"/>
        </w:rPr>
        <w:t xml:space="preserve">Bundesland: </w:t>
      </w:r>
      <w:r w:rsidR="00910B4F">
        <w:rPr>
          <w:rFonts w:cs="Arial"/>
          <w:sz w:val="20"/>
        </w:rPr>
        <w:t>Bayern</w:t>
      </w:r>
    </w:p>
    <w:p w14:paraId="5D4220F8" w14:textId="4FB9B97E" w:rsidR="004D5799" w:rsidRPr="005B59DC" w:rsidRDefault="004D5799" w:rsidP="005B59DC">
      <w:pPr>
        <w:spacing w:line="360" w:lineRule="auto"/>
        <w:jc w:val="both"/>
        <w:rPr>
          <w:rFonts w:cs="Arial"/>
          <w:sz w:val="20"/>
        </w:rPr>
      </w:pPr>
      <w:r w:rsidRPr="005B59DC">
        <w:rPr>
          <w:rFonts w:cs="Arial"/>
          <w:sz w:val="20"/>
        </w:rPr>
        <w:t>Wettbewerbsjahr:</w:t>
      </w:r>
      <w:r w:rsidR="00910B4F">
        <w:rPr>
          <w:rFonts w:cs="Arial"/>
          <w:sz w:val="20"/>
        </w:rPr>
        <w:t xml:space="preserve"> 2025</w:t>
      </w:r>
    </w:p>
    <w:p w14:paraId="4CF7B70A" w14:textId="77777777" w:rsidR="00EF395D" w:rsidRPr="005B59DC" w:rsidRDefault="00EF395D" w:rsidP="005B59DC">
      <w:pPr>
        <w:spacing w:line="360" w:lineRule="auto"/>
        <w:jc w:val="both"/>
        <w:rPr>
          <w:rFonts w:cs="Arial"/>
          <w:sz w:val="20"/>
        </w:rPr>
      </w:pPr>
    </w:p>
    <w:p w14:paraId="5635D884" w14:textId="77777777" w:rsidR="00EF395D" w:rsidRPr="005B59DC" w:rsidRDefault="00EF395D" w:rsidP="005B59DC">
      <w:pPr>
        <w:spacing w:line="360" w:lineRule="auto"/>
        <w:jc w:val="both"/>
        <w:rPr>
          <w:rFonts w:cs="Arial"/>
          <w:sz w:val="20"/>
        </w:rPr>
      </w:pPr>
    </w:p>
    <w:p w14:paraId="6AC030A5" w14:textId="097262F8" w:rsidR="00EF395D" w:rsidRDefault="00EF395D" w:rsidP="005B59DC">
      <w:pPr>
        <w:spacing w:line="360" w:lineRule="auto"/>
        <w:jc w:val="both"/>
        <w:rPr>
          <w:rFonts w:cs="Arial"/>
          <w:sz w:val="20"/>
        </w:rPr>
      </w:pPr>
    </w:p>
    <w:p w14:paraId="044B86C9" w14:textId="364037B3" w:rsidR="005B59DC" w:rsidRDefault="005B59DC" w:rsidP="005B59DC">
      <w:pPr>
        <w:spacing w:line="360" w:lineRule="auto"/>
        <w:jc w:val="both"/>
        <w:rPr>
          <w:rFonts w:cs="Arial"/>
          <w:sz w:val="20"/>
        </w:rPr>
      </w:pPr>
    </w:p>
    <w:p w14:paraId="58A58EFD" w14:textId="626B6C41" w:rsidR="005B59DC" w:rsidRDefault="005B59DC" w:rsidP="005B59DC">
      <w:pPr>
        <w:spacing w:line="360" w:lineRule="auto"/>
        <w:jc w:val="both"/>
        <w:rPr>
          <w:rFonts w:cs="Arial"/>
          <w:sz w:val="20"/>
        </w:rPr>
      </w:pPr>
    </w:p>
    <w:p w14:paraId="4E24EC7A" w14:textId="5B330557" w:rsidR="005B59DC" w:rsidRDefault="005B59DC" w:rsidP="005B59DC">
      <w:pPr>
        <w:spacing w:line="360" w:lineRule="auto"/>
        <w:jc w:val="both"/>
        <w:rPr>
          <w:rFonts w:cs="Arial"/>
          <w:sz w:val="20"/>
        </w:rPr>
      </w:pPr>
    </w:p>
    <w:p w14:paraId="4F60C574" w14:textId="36DB1CC4" w:rsidR="005B59DC" w:rsidRDefault="005B59DC" w:rsidP="005B59DC">
      <w:pPr>
        <w:spacing w:line="360" w:lineRule="auto"/>
        <w:jc w:val="both"/>
        <w:rPr>
          <w:rFonts w:cs="Arial"/>
          <w:sz w:val="20"/>
        </w:rPr>
      </w:pPr>
    </w:p>
    <w:p w14:paraId="0EEB602D" w14:textId="4823E540" w:rsidR="005B59DC" w:rsidRDefault="005B59DC" w:rsidP="005B59DC">
      <w:pPr>
        <w:spacing w:line="360" w:lineRule="auto"/>
        <w:jc w:val="both"/>
        <w:rPr>
          <w:rFonts w:cs="Arial"/>
          <w:sz w:val="20"/>
        </w:rPr>
      </w:pPr>
    </w:p>
    <w:p w14:paraId="241EA83C" w14:textId="67F8C3C4" w:rsidR="005B59DC" w:rsidRDefault="005B59DC" w:rsidP="005B59DC">
      <w:pPr>
        <w:spacing w:line="360" w:lineRule="auto"/>
        <w:jc w:val="both"/>
        <w:rPr>
          <w:rFonts w:cs="Arial"/>
          <w:sz w:val="20"/>
        </w:rPr>
      </w:pPr>
    </w:p>
    <w:p w14:paraId="4D7B21F3" w14:textId="25770E9E" w:rsidR="005B59DC" w:rsidRDefault="005B59DC" w:rsidP="005B59DC">
      <w:pPr>
        <w:spacing w:line="360" w:lineRule="auto"/>
        <w:jc w:val="both"/>
        <w:rPr>
          <w:rFonts w:cs="Arial"/>
          <w:sz w:val="20"/>
        </w:rPr>
      </w:pPr>
    </w:p>
    <w:p w14:paraId="63787A3E" w14:textId="31E61658" w:rsidR="005B59DC" w:rsidRDefault="005B59DC" w:rsidP="005B59DC">
      <w:pPr>
        <w:spacing w:line="360" w:lineRule="auto"/>
        <w:jc w:val="both"/>
        <w:rPr>
          <w:rFonts w:cs="Arial"/>
          <w:sz w:val="20"/>
        </w:rPr>
      </w:pPr>
    </w:p>
    <w:p w14:paraId="62F4076E" w14:textId="46CE0285" w:rsidR="005B59DC" w:rsidRDefault="005B59DC" w:rsidP="005B59DC">
      <w:pPr>
        <w:spacing w:line="360" w:lineRule="auto"/>
        <w:jc w:val="both"/>
        <w:rPr>
          <w:rFonts w:cs="Arial"/>
          <w:sz w:val="20"/>
        </w:rPr>
      </w:pPr>
    </w:p>
    <w:p w14:paraId="68436FF2" w14:textId="431B0276" w:rsidR="005B59DC" w:rsidRDefault="005B59DC" w:rsidP="005B59DC">
      <w:pPr>
        <w:spacing w:line="360" w:lineRule="auto"/>
        <w:jc w:val="both"/>
        <w:rPr>
          <w:rFonts w:cs="Arial"/>
          <w:sz w:val="20"/>
        </w:rPr>
      </w:pPr>
    </w:p>
    <w:p w14:paraId="7E3A2E3F" w14:textId="658286A5" w:rsidR="005B59DC" w:rsidRDefault="005B59DC" w:rsidP="005B59DC">
      <w:pPr>
        <w:spacing w:line="360" w:lineRule="auto"/>
        <w:jc w:val="both"/>
        <w:rPr>
          <w:rFonts w:cs="Arial"/>
          <w:sz w:val="20"/>
        </w:rPr>
      </w:pPr>
    </w:p>
    <w:p w14:paraId="5B745BB4" w14:textId="77777777" w:rsidR="005B59DC" w:rsidRPr="005B59DC" w:rsidRDefault="005B59DC" w:rsidP="005B59DC">
      <w:pPr>
        <w:spacing w:line="360" w:lineRule="auto"/>
        <w:jc w:val="both"/>
        <w:rPr>
          <w:rFonts w:cs="Arial"/>
          <w:sz w:val="20"/>
        </w:rPr>
      </w:pPr>
    </w:p>
    <w:p w14:paraId="69D7F4F5" w14:textId="77777777" w:rsidR="009E6BF6" w:rsidRDefault="009E6BF6" w:rsidP="005B59DC">
      <w:pPr>
        <w:spacing w:before="100" w:line="360" w:lineRule="auto"/>
        <w:ind w:right="425"/>
        <w:jc w:val="both"/>
        <w:rPr>
          <w:rFonts w:cs="Arial"/>
          <w:i/>
          <w:sz w:val="20"/>
        </w:rPr>
      </w:pPr>
    </w:p>
    <w:p w14:paraId="718842DD" w14:textId="77777777" w:rsidR="009E6BF6" w:rsidRDefault="009E6BF6" w:rsidP="005B59DC">
      <w:pPr>
        <w:spacing w:before="100" w:line="360" w:lineRule="auto"/>
        <w:ind w:right="425"/>
        <w:jc w:val="both"/>
        <w:rPr>
          <w:rStyle w:val="Kommentarzeichen"/>
          <w:rFonts w:eastAsia="Calibri" w:cs="Arial"/>
          <w:b/>
          <w:i/>
          <w:sz w:val="20"/>
          <w:szCs w:val="20"/>
          <w:lang w:eastAsia="en-US"/>
        </w:rPr>
      </w:pPr>
    </w:p>
    <w:p w14:paraId="4E636139" w14:textId="77777777" w:rsidR="009E6BF6" w:rsidRDefault="009E6BF6" w:rsidP="005B59DC">
      <w:pPr>
        <w:spacing w:before="100" w:line="360" w:lineRule="auto"/>
        <w:ind w:right="425"/>
        <w:jc w:val="both"/>
        <w:rPr>
          <w:rStyle w:val="Kommentarzeichen"/>
          <w:rFonts w:eastAsia="Calibri" w:cs="Arial"/>
          <w:b/>
          <w:i/>
          <w:lang w:eastAsia="en-US"/>
        </w:rPr>
      </w:pPr>
    </w:p>
    <w:p w14:paraId="6882E81B" w14:textId="77777777" w:rsidR="009E6BF6" w:rsidRDefault="009E6BF6" w:rsidP="005B59DC">
      <w:pPr>
        <w:spacing w:before="100" w:line="360" w:lineRule="auto"/>
        <w:ind w:right="425"/>
        <w:jc w:val="both"/>
        <w:rPr>
          <w:rStyle w:val="Kommentarzeichen"/>
          <w:rFonts w:eastAsia="Calibri" w:cs="Arial"/>
          <w:b/>
          <w:i/>
          <w:lang w:eastAsia="en-US"/>
        </w:rPr>
      </w:pPr>
    </w:p>
    <w:p w14:paraId="42FA3591" w14:textId="77777777" w:rsidR="009E6BF6" w:rsidRDefault="009E6BF6" w:rsidP="005B59DC">
      <w:pPr>
        <w:spacing w:before="100" w:line="360" w:lineRule="auto"/>
        <w:ind w:right="425"/>
        <w:jc w:val="both"/>
        <w:rPr>
          <w:rStyle w:val="Kommentarzeichen"/>
          <w:rFonts w:eastAsia="Calibri" w:cs="Arial"/>
          <w:b/>
          <w:i/>
          <w:lang w:eastAsia="en-US"/>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9"/>
      </w:tblGrid>
      <w:tr w:rsidR="00C730AC" w:rsidRPr="005B59DC" w14:paraId="0F3F4FD8" w14:textId="77777777" w:rsidTr="001F06F4">
        <w:tc>
          <w:tcPr>
            <w:tcW w:w="7479" w:type="dxa"/>
          </w:tcPr>
          <w:p w14:paraId="59637924" w14:textId="5790EA72" w:rsidR="00C730AC" w:rsidRPr="00E254E3" w:rsidRDefault="00C730AC" w:rsidP="009E6BF6">
            <w:pPr>
              <w:spacing w:after="0"/>
              <w:rPr>
                <w:rStyle w:val="Kommentarzeichen"/>
                <w:rFonts w:eastAsia="Calibri" w:cs="Arial"/>
                <w:sz w:val="20"/>
                <w:szCs w:val="20"/>
                <w:lang w:eastAsia="en-US"/>
              </w:rPr>
            </w:pPr>
          </w:p>
        </w:tc>
      </w:tr>
    </w:tbl>
    <w:p w14:paraId="6301FD59" w14:textId="3F0A8A20" w:rsidR="003B3147" w:rsidRPr="0038654A" w:rsidRDefault="00F478A8" w:rsidP="00E40FEB">
      <w:pPr>
        <w:spacing w:line="360" w:lineRule="auto"/>
        <w:jc w:val="both"/>
        <w:rPr>
          <w:rFonts w:cs="Arial"/>
          <w:b/>
          <w:sz w:val="20"/>
        </w:rPr>
      </w:pPr>
      <w:r w:rsidRPr="0038654A">
        <w:rPr>
          <w:rFonts w:cs="Arial"/>
          <w:b/>
          <w:sz w:val="20"/>
        </w:rPr>
        <w:lastRenderedPageBreak/>
        <w:t>Projektüberblick</w:t>
      </w:r>
    </w:p>
    <w:p w14:paraId="6426CBDE" w14:textId="5B3D056E" w:rsidR="005548AF" w:rsidRPr="003C446E" w:rsidRDefault="005548AF" w:rsidP="00B7504A">
      <w:pPr>
        <w:pStyle w:val="JugendForscht"/>
        <w:rPr>
          <w:color w:val="FF0000"/>
        </w:rPr>
      </w:pPr>
      <w:r w:rsidRPr="005548AF">
        <w:t xml:space="preserve">Wie haben sich die Medien über die letzten Jahre verändert? In meinem Projekt befasse ich mich mit der Datenanalyse von zwei bedeutenden Zeitungen. </w:t>
      </w:r>
      <w:r w:rsidRPr="00F61B49">
        <w:rPr>
          <w:lang w:val="en-GB"/>
        </w:rPr>
        <w:t>Ausgewählt</w:t>
      </w:r>
      <w:r w:rsidRPr="00044299">
        <w:rPr>
          <w:lang w:val="en-GB"/>
        </w:rPr>
        <w:t xml:space="preserve"> habe ich die "New York Times" </w:t>
      </w:r>
      <w:r w:rsidR="00044299" w:rsidRPr="00044299">
        <w:rPr>
          <w:lang w:val="en-GB"/>
        </w:rPr>
        <w:t>(</w:t>
      </w:r>
      <w:r w:rsidR="00044299" w:rsidRPr="00D06DA1">
        <w:rPr>
          <w:lang w:val="en-GB"/>
        </w:rPr>
        <w:t>The New York Times Company</w:t>
      </w:r>
      <w:r w:rsidR="00044299">
        <w:rPr>
          <w:lang w:val="en-GB"/>
        </w:rPr>
        <w:t xml:space="preserve">, </w:t>
      </w:r>
      <w:r w:rsidR="00974BBF" w:rsidRPr="00776C4F">
        <w:rPr>
          <w:lang w:val="en-GB"/>
        </w:rPr>
        <w:t>03.01.25</w:t>
      </w:r>
      <w:r w:rsidR="00044299">
        <w:rPr>
          <w:lang w:val="en-GB"/>
        </w:rPr>
        <w:t xml:space="preserve">) </w:t>
      </w:r>
      <w:r w:rsidRPr="00044299">
        <w:rPr>
          <w:lang w:val="en-GB"/>
        </w:rPr>
        <w:t xml:space="preserve">(USA) und "The Guardian" </w:t>
      </w:r>
      <w:r w:rsidR="00044299" w:rsidRPr="00044299">
        <w:rPr>
          <w:lang w:val="en-GB"/>
        </w:rPr>
        <w:t>(</w:t>
      </w:r>
      <w:r w:rsidR="00044299" w:rsidRPr="00D06DA1">
        <w:rPr>
          <w:lang w:val="en-GB"/>
        </w:rPr>
        <w:t>Guardian News</w:t>
      </w:r>
      <w:r w:rsidR="00044299">
        <w:rPr>
          <w:lang w:val="en-GB"/>
        </w:rPr>
        <w:t xml:space="preserve">, </w:t>
      </w:r>
      <w:r w:rsidR="00974BBF" w:rsidRPr="00776C4F">
        <w:rPr>
          <w:lang w:val="en-GB"/>
        </w:rPr>
        <w:t>03.01.25</w:t>
      </w:r>
      <w:r w:rsidR="00044299">
        <w:rPr>
          <w:lang w:val="en-GB"/>
        </w:rPr>
        <w:t xml:space="preserve">) </w:t>
      </w:r>
      <w:r w:rsidRPr="00044299">
        <w:rPr>
          <w:lang w:val="en-GB"/>
        </w:rPr>
        <w:t xml:space="preserve">(GB). </w:t>
      </w:r>
      <w:r w:rsidRPr="005548AF">
        <w:t xml:space="preserve">Das Ziel ist, Artikel der beiden Zeitungen zu analysieren und auszuwerten, wobei ich mich bei beiden Zeitungen auf jeweils drei Rubriken </w:t>
      </w:r>
      <w:r w:rsidR="00B45CC0" w:rsidRPr="005548AF">
        <w:t xml:space="preserve">- World, Politics und Opinion - </w:t>
      </w:r>
      <w:r w:rsidRPr="005548AF">
        <w:t>beschränkt habe. Die drei Themen sind bei beiden Zeitungen vergleichbar, und ich werde alle Artikel dieser Rubriken analysieren. Kriterien bei der Analyse sind aktuell die Objektivität und Polarisation der Artikel,</w:t>
      </w:r>
      <w:r w:rsidRPr="00910B4F">
        <w:t xml:space="preserve"> sowie deren Länge und Anzahl. Der geplante Zeitraum dieser Analyse ist 10 bis 20 </w:t>
      </w:r>
      <w:r w:rsidRPr="009E5952">
        <w:rPr>
          <w:color w:val="auto"/>
        </w:rPr>
        <w:t>Jahre</w:t>
      </w:r>
      <w:r w:rsidR="003C446E" w:rsidRPr="009E5952">
        <w:rPr>
          <w:color w:val="auto"/>
        </w:rPr>
        <w:t xml:space="preserve">, wobei hier aufgrund der limitierten Zeit nur die Jahre 2010, 2011, 2020, 2021 analysiert wurden. </w:t>
      </w:r>
    </w:p>
    <w:p w14:paraId="4A19EC22" w14:textId="523733A3" w:rsidR="001437E5" w:rsidRDefault="005548AF" w:rsidP="00FB231F">
      <w:pPr>
        <w:pStyle w:val="JugendForscht"/>
      </w:pPr>
      <w:r w:rsidRPr="00910B4F">
        <w:t>Das Ziel dieser Forschungsarbeit ist die Überprüfung von Vorurteilen bezüglich der Veränderung in der Berichterstattung sowie, je nach Ergebnis, die Glaubwürdigkeit von Qualitätsmedien zu stärken beziehungsweise die Veränderung der Medien im Laufe der Zeit nachzuweisen.</w:t>
      </w:r>
    </w:p>
    <w:p w14:paraId="6A38390F" w14:textId="13B72B6F" w:rsidR="009E6BF6" w:rsidRDefault="009E6BF6" w:rsidP="009E6BF6">
      <w:pPr>
        <w:pStyle w:val="JugendForscht"/>
        <w:rPr>
          <w:b/>
        </w:rPr>
      </w:pPr>
      <w:r>
        <w:rPr>
          <w:b/>
        </w:rPr>
        <w:t>Inhaltsverzeichnis</w:t>
      </w:r>
    </w:p>
    <w:p w14:paraId="5B0CFB73" w14:textId="5C5B12A9" w:rsidR="009E6BF6" w:rsidRPr="009E6BF6" w:rsidRDefault="009E6BF6" w:rsidP="009E6BF6">
      <w:pPr>
        <w:pStyle w:val="JugendForscht"/>
        <w:numPr>
          <w:ilvl w:val="0"/>
          <w:numId w:val="62"/>
        </w:numPr>
      </w:pPr>
      <w:r w:rsidRPr="009E6BF6">
        <w:t>Fachliche Kurzfassung</w:t>
      </w:r>
    </w:p>
    <w:p w14:paraId="321EA460" w14:textId="713F5CE4" w:rsidR="009E6BF6" w:rsidRPr="009E6BF6" w:rsidRDefault="009E6BF6" w:rsidP="009E6BF6">
      <w:pPr>
        <w:pStyle w:val="JugendForscht"/>
        <w:numPr>
          <w:ilvl w:val="0"/>
          <w:numId w:val="62"/>
        </w:numPr>
      </w:pPr>
      <w:r w:rsidRPr="009E6BF6">
        <w:t>Motivation und Fragestellung</w:t>
      </w:r>
    </w:p>
    <w:p w14:paraId="4A6C3375" w14:textId="77777777" w:rsidR="009E6BF6" w:rsidRDefault="009E6BF6" w:rsidP="009E6BF6">
      <w:pPr>
        <w:pStyle w:val="JugendForscht"/>
        <w:numPr>
          <w:ilvl w:val="0"/>
          <w:numId w:val="62"/>
        </w:numPr>
      </w:pPr>
      <w:r w:rsidRPr="009E6BF6">
        <w:rPr>
          <w:rFonts w:cs="Arial"/>
        </w:rPr>
        <w:t>Hintergrund und theoretische Grundlagen</w:t>
      </w:r>
    </w:p>
    <w:p w14:paraId="709A0225" w14:textId="77777777" w:rsidR="009E6BF6" w:rsidRPr="009E6BF6" w:rsidRDefault="009E6BF6" w:rsidP="009E6BF6">
      <w:pPr>
        <w:pStyle w:val="JugendForscht"/>
        <w:numPr>
          <w:ilvl w:val="0"/>
          <w:numId w:val="62"/>
        </w:numPr>
      </w:pPr>
      <w:r w:rsidRPr="009E6BF6">
        <w:rPr>
          <w:rFonts w:cs="Arial"/>
        </w:rPr>
        <w:t>Vorgehensweise, Materialien und Methoden</w:t>
      </w:r>
    </w:p>
    <w:p w14:paraId="253DBCBD" w14:textId="2235BB4B" w:rsidR="009E6BF6" w:rsidRDefault="009E6BF6" w:rsidP="009E6BF6">
      <w:pPr>
        <w:pStyle w:val="JugendForscht"/>
        <w:numPr>
          <w:ilvl w:val="1"/>
          <w:numId w:val="62"/>
        </w:numPr>
      </w:pPr>
      <w:r w:rsidRPr="00D70117">
        <w:t>Links sammeln</w:t>
      </w:r>
    </w:p>
    <w:p w14:paraId="025EF42E" w14:textId="16ACC093" w:rsidR="009E6BF6" w:rsidRDefault="009E6BF6" w:rsidP="009E6BF6">
      <w:pPr>
        <w:pStyle w:val="JugendForscht"/>
        <w:numPr>
          <w:ilvl w:val="1"/>
          <w:numId w:val="62"/>
        </w:numPr>
      </w:pPr>
      <w:r w:rsidRPr="009E6BF6">
        <w:t>Quellcode herunterladen</w:t>
      </w:r>
    </w:p>
    <w:p w14:paraId="7C6487C3" w14:textId="510AAEA3" w:rsidR="009E6BF6" w:rsidRDefault="009E6BF6" w:rsidP="009E6BF6">
      <w:pPr>
        <w:pStyle w:val="JugendForscht"/>
        <w:numPr>
          <w:ilvl w:val="1"/>
          <w:numId w:val="62"/>
        </w:numPr>
      </w:pPr>
      <w:r w:rsidRPr="009E6BF6">
        <w:t>Text extrahieren</w:t>
      </w:r>
    </w:p>
    <w:p w14:paraId="21DA879F" w14:textId="4B5BA828" w:rsidR="009E6BF6" w:rsidRDefault="009E6BF6" w:rsidP="009E6BF6">
      <w:pPr>
        <w:pStyle w:val="JugendForscht"/>
        <w:numPr>
          <w:ilvl w:val="1"/>
          <w:numId w:val="62"/>
        </w:numPr>
      </w:pPr>
      <w:r w:rsidRPr="009E6BF6">
        <w:t>Text analysieren</w:t>
      </w:r>
    </w:p>
    <w:p w14:paraId="164EDCC7" w14:textId="15FF4E55" w:rsidR="009E6BF6" w:rsidRDefault="009E6BF6" w:rsidP="009E6BF6">
      <w:pPr>
        <w:pStyle w:val="JugendForscht"/>
        <w:numPr>
          <w:ilvl w:val="2"/>
          <w:numId w:val="62"/>
        </w:numPr>
      </w:pPr>
      <w:r w:rsidRPr="009E6BF6">
        <w:t>Wörteranzahl</w:t>
      </w:r>
    </w:p>
    <w:p w14:paraId="7E6CD3FD" w14:textId="5229F926" w:rsidR="009E6BF6" w:rsidRDefault="009E6BF6" w:rsidP="009E6BF6">
      <w:pPr>
        <w:pStyle w:val="JugendForscht"/>
        <w:numPr>
          <w:ilvl w:val="2"/>
          <w:numId w:val="62"/>
        </w:numPr>
      </w:pPr>
      <w:r w:rsidRPr="009E6BF6">
        <w:t>Sentiment Analyse</w:t>
      </w:r>
    </w:p>
    <w:p w14:paraId="2F47FC39" w14:textId="59C0EF27" w:rsidR="009E6BF6" w:rsidRDefault="009E6BF6" w:rsidP="009E6BF6">
      <w:pPr>
        <w:pStyle w:val="JugendForscht"/>
        <w:numPr>
          <w:ilvl w:val="3"/>
          <w:numId w:val="62"/>
        </w:numPr>
      </w:pPr>
      <w:r w:rsidRPr="009E6BF6">
        <w:t>Polarisation</w:t>
      </w:r>
    </w:p>
    <w:p w14:paraId="59A39F02" w14:textId="669BA05F" w:rsidR="009E6BF6" w:rsidRDefault="009E6BF6" w:rsidP="009E6BF6">
      <w:pPr>
        <w:pStyle w:val="JugendForscht"/>
        <w:numPr>
          <w:ilvl w:val="3"/>
          <w:numId w:val="62"/>
        </w:numPr>
      </w:pPr>
      <w:r w:rsidRPr="009E6BF6">
        <w:t>Subjektivität</w:t>
      </w:r>
    </w:p>
    <w:p w14:paraId="56BD5653" w14:textId="7D8EB639" w:rsidR="009E6BF6" w:rsidRDefault="009E6BF6" w:rsidP="009E6BF6">
      <w:pPr>
        <w:pStyle w:val="JugendForscht"/>
        <w:numPr>
          <w:ilvl w:val="2"/>
          <w:numId w:val="62"/>
        </w:numPr>
      </w:pPr>
      <w:r w:rsidRPr="009E6BF6">
        <w:t>Artikelanzahl</w:t>
      </w:r>
    </w:p>
    <w:p w14:paraId="61BF63C9" w14:textId="66F1A636" w:rsidR="009E6BF6" w:rsidRDefault="009E6BF6" w:rsidP="009E6BF6">
      <w:pPr>
        <w:pStyle w:val="JugendForscht"/>
        <w:numPr>
          <w:ilvl w:val="1"/>
          <w:numId w:val="62"/>
        </w:numPr>
      </w:pPr>
      <w:r>
        <w:t>Graphen erstellen</w:t>
      </w:r>
    </w:p>
    <w:p w14:paraId="5F82490C" w14:textId="72BDDF72" w:rsidR="009E6BF6" w:rsidRDefault="009E6BF6" w:rsidP="009E6BF6">
      <w:pPr>
        <w:pStyle w:val="JugendForscht"/>
        <w:numPr>
          <w:ilvl w:val="1"/>
          <w:numId w:val="62"/>
        </w:numPr>
      </w:pPr>
      <w:r w:rsidRPr="009E6BF6">
        <w:t>Interaktive Webseite erstellen</w:t>
      </w:r>
    </w:p>
    <w:p w14:paraId="79321458" w14:textId="67F10FF4" w:rsidR="009E6BF6" w:rsidRDefault="009E6BF6" w:rsidP="009E6BF6">
      <w:pPr>
        <w:pStyle w:val="JugendForscht"/>
        <w:numPr>
          <w:ilvl w:val="2"/>
          <w:numId w:val="62"/>
        </w:numPr>
      </w:pPr>
      <w:r w:rsidRPr="009E6BF6">
        <w:t>Datenauswahl</w:t>
      </w:r>
    </w:p>
    <w:p w14:paraId="25FDE08E" w14:textId="1B21C960" w:rsidR="009E6BF6" w:rsidRDefault="009E6BF6" w:rsidP="009E6BF6">
      <w:pPr>
        <w:pStyle w:val="JugendForscht"/>
        <w:numPr>
          <w:ilvl w:val="2"/>
          <w:numId w:val="62"/>
        </w:numPr>
      </w:pPr>
      <w:r w:rsidRPr="009E6BF6">
        <w:t>Graph erstellen</w:t>
      </w:r>
    </w:p>
    <w:p w14:paraId="7A371F05" w14:textId="4EA27C25" w:rsidR="009E6BF6" w:rsidRDefault="009E6BF6" w:rsidP="009E6BF6">
      <w:pPr>
        <w:pStyle w:val="JugendForscht"/>
        <w:numPr>
          <w:ilvl w:val="2"/>
          <w:numId w:val="62"/>
        </w:numPr>
      </w:pPr>
      <w:r w:rsidRPr="009E6BF6">
        <w:t>Tabelle mit Top 10 Artikeln</w:t>
      </w:r>
    </w:p>
    <w:p w14:paraId="4A817DF1" w14:textId="75C3EFD6" w:rsidR="009E6BF6" w:rsidRDefault="009E6BF6" w:rsidP="009E6BF6">
      <w:pPr>
        <w:pStyle w:val="JugendForscht"/>
        <w:numPr>
          <w:ilvl w:val="0"/>
          <w:numId w:val="62"/>
        </w:numPr>
      </w:pPr>
      <w:r w:rsidRPr="009E6BF6">
        <w:t>Ergebnisse</w:t>
      </w:r>
    </w:p>
    <w:p w14:paraId="78D4DFD9" w14:textId="645A1B45" w:rsidR="009E6BF6" w:rsidRDefault="009E6BF6" w:rsidP="009E6BF6">
      <w:pPr>
        <w:pStyle w:val="JugendForscht"/>
        <w:numPr>
          <w:ilvl w:val="1"/>
          <w:numId w:val="62"/>
        </w:numPr>
      </w:pPr>
      <w:r w:rsidRPr="009E6BF6">
        <w:t>Entwicklung der Artikelanzahl</w:t>
      </w:r>
    </w:p>
    <w:p w14:paraId="6FD502FA" w14:textId="4F387B1F" w:rsidR="009E6BF6" w:rsidRDefault="009E6BF6" w:rsidP="009E6BF6">
      <w:pPr>
        <w:pStyle w:val="JugendForscht"/>
        <w:numPr>
          <w:ilvl w:val="1"/>
          <w:numId w:val="62"/>
        </w:numPr>
      </w:pPr>
      <w:r w:rsidRPr="009E6BF6">
        <w:lastRenderedPageBreak/>
        <w:t>Entwicklung des Sentiments</w:t>
      </w:r>
    </w:p>
    <w:p w14:paraId="44D84627" w14:textId="5F4C755F" w:rsidR="009E6BF6" w:rsidRDefault="009E6BF6" w:rsidP="009E6BF6">
      <w:pPr>
        <w:pStyle w:val="JugendForscht"/>
        <w:numPr>
          <w:ilvl w:val="2"/>
          <w:numId w:val="62"/>
        </w:numPr>
      </w:pPr>
      <w:r w:rsidRPr="009E6BF6">
        <w:t>Die Polarisation</w:t>
      </w:r>
    </w:p>
    <w:p w14:paraId="133FA00C" w14:textId="7645ABFA" w:rsidR="009E6BF6" w:rsidRDefault="009E6BF6" w:rsidP="009E6BF6">
      <w:pPr>
        <w:pStyle w:val="JugendForscht"/>
        <w:numPr>
          <w:ilvl w:val="2"/>
          <w:numId w:val="62"/>
        </w:numPr>
      </w:pPr>
      <w:r w:rsidRPr="009E6BF6">
        <w:t>Die Subjektivität</w:t>
      </w:r>
    </w:p>
    <w:p w14:paraId="466B04FB" w14:textId="66303E7C" w:rsidR="009E6BF6" w:rsidRDefault="009E6BF6" w:rsidP="009E6BF6">
      <w:pPr>
        <w:pStyle w:val="JugendForscht"/>
        <w:numPr>
          <w:ilvl w:val="1"/>
          <w:numId w:val="62"/>
        </w:numPr>
      </w:pPr>
      <w:r>
        <w:t xml:space="preserve">Entwicklung der </w:t>
      </w:r>
      <w:r w:rsidRPr="009E6BF6">
        <w:t>Wörteranzahl bzw. Artikellänge</w:t>
      </w:r>
    </w:p>
    <w:p w14:paraId="465B237D" w14:textId="244E42FE" w:rsidR="009E6BF6" w:rsidRDefault="009E6BF6" w:rsidP="009E6BF6">
      <w:pPr>
        <w:pStyle w:val="JugendForscht"/>
        <w:numPr>
          <w:ilvl w:val="0"/>
          <w:numId w:val="62"/>
        </w:numPr>
      </w:pPr>
      <w:r>
        <w:t>Ergebnisdiskussion</w:t>
      </w:r>
    </w:p>
    <w:p w14:paraId="696CD952" w14:textId="5BD364EB" w:rsidR="004D0BE9" w:rsidRDefault="004D0BE9" w:rsidP="004D0BE9">
      <w:pPr>
        <w:pStyle w:val="JugendForscht"/>
        <w:numPr>
          <w:ilvl w:val="1"/>
          <w:numId w:val="62"/>
        </w:numPr>
      </w:pPr>
      <w:r>
        <w:t>Artikelanzahl</w:t>
      </w:r>
    </w:p>
    <w:p w14:paraId="57D3661C" w14:textId="5C8AB743" w:rsidR="004D0BE9" w:rsidRDefault="004D0BE9" w:rsidP="004D0BE9">
      <w:pPr>
        <w:pStyle w:val="JugendForscht"/>
        <w:numPr>
          <w:ilvl w:val="1"/>
          <w:numId w:val="62"/>
        </w:numPr>
      </w:pPr>
      <w:r>
        <w:t>Polarisation</w:t>
      </w:r>
    </w:p>
    <w:p w14:paraId="73E7C5FE" w14:textId="13BD27EA" w:rsidR="009E6BF6" w:rsidRDefault="009E6BF6" w:rsidP="009E6BF6">
      <w:pPr>
        <w:pStyle w:val="JugendForscht"/>
        <w:numPr>
          <w:ilvl w:val="0"/>
          <w:numId w:val="62"/>
        </w:numPr>
      </w:pPr>
      <w:r w:rsidRPr="009E6BF6">
        <w:t>Fazit und Ausblic</w:t>
      </w:r>
      <w:r>
        <w:t>k</w:t>
      </w:r>
    </w:p>
    <w:p w14:paraId="5AB108CF" w14:textId="68FF11A7" w:rsidR="009E6BF6" w:rsidRDefault="009E6BF6" w:rsidP="009E6BF6">
      <w:pPr>
        <w:pStyle w:val="JugendForscht"/>
        <w:numPr>
          <w:ilvl w:val="0"/>
          <w:numId w:val="62"/>
        </w:numPr>
      </w:pPr>
      <w:r w:rsidRPr="009E6BF6">
        <w:t>Quellen- und Literaturverzeichnis</w:t>
      </w:r>
    </w:p>
    <w:p w14:paraId="1C55112E" w14:textId="603CDCE9" w:rsidR="009E6BF6" w:rsidRDefault="009E6BF6" w:rsidP="009E6BF6">
      <w:pPr>
        <w:pStyle w:val="JugendForscht"/>
        <w:numPr>
          <w:ilvl w:val="1"/>
          <w:numId w:val="62"/>
        </w:numPr>
      </w:pPr>
      <w:r w:rsidRPr="009E6BF6">
        <w:t>Python und Bibliotheken</w:t>
      </w:r>
    </w:p>
    <w:p w14:paraId="19F3BCC6" w14:textId="08D34074" w:rsidR="009E6BF6" w:rsidRDefault="009E6BF6" w:rsidP="009E6BF6">
      <w:pPr>
        <w:pStyle w:val="JugendForscht"/>
        <w:numPr>
          <w:ilvl w:val="1"/>
          <w:numId w:val="62"/>
        </w:numPr>
      </w:pPr>
      <w:r w:rsidRPr="009E6BF6">
        <w:t>Webseiten</w:t>
      </w:r>
    </w:p>
    <w:p w14:paraId="2B5C4476" w14:textId="12081F31" w:rsidR="009E6BF6" w:rsidRDefault="009E6BF6" w:rsidP="009E6BF6">
      <w:pPr>
        <w:pStyle w:val="JugendForscht"/>
        <w:numPr>
          <w:ilvl w:val="1"/>
          <w:numId w:val="62"/>
        </w:numPr>
      </w:pPr>
      <w:r w:rsidRPr="009E6BF6">
        <w:t>Literatur</w:t>
      </w:r>
    </w:p>
    <w:p w14:paraId="5CA166B4" w14:textId="362E5D17" w:rsidR="009E6BF6" w:rsidRDefault="009E6BF6" w:rsidP="009E6BF6">
      <w:pPr>
        <w:pStyle w:val="JugendForscht"/>
        <w:numPr>
          <w:ilvl w:val="1"/>
          <w:numId w:val="62"/>
        </w:numPr>
      </w:pPr>
      <w:r w:rsidRPr="009E6BF6">
        <w:t>Levi Blumenwitz</w:t>
      </w:r>
    </w:p>
    <w:p w14:paraId="373F6F29" w14:textId="77777777" w:rsidR="009E6BF6" w:rsidRPr="009E6BF6" w:rsidRDefault="009E6BF6" w:rsidP="009E6BF6">
      <w:pPr>
        <w:spacing w:line="360" w:lineRule="auto"/>
        <w:jc w:val="both"/>
        <w:rPr>
          <w:rFonts w:cs="Arial"/>
          <w:sz w:val="20"/>
        </w:rPr>
      </w:pPr>
    </w:p>
    <w:p w14:paraId="6532F927" w14:textId="7B5A2FE8" w:rsidR="008338A4" w:rsidRPr="009E6BF6" w:rsidRDefault="009E6BF6" w:rsidP="00FB231F">
      <w:pPr>
        <w:pStyle w:val="berschriftJF"/>
      </w:pPr>
      <w:r>
        <w:t>1.</w:t>
      </w:r>
      <w:r w:rsidR="00FD5BA9">
        <w:t xml:space="preserve"> </w:t>
      </w:r>
      <w:r w:rsidR="00877243" w:rsidRPr="009E6BF6">
        <w:t>Fachliche Kurzfassung</w:t>
      </w:r>
    </w:p>
    <w:p w14:paraId="008AA01B" w14:textId="2CD4756C" w:rsidR="005548AF" w:rsidRPr="00B7504A" w:rsidRDefault="005548AF" w:rsidP="00FB36E4">
      <w:pPr>
        <w:spacing w:line="360" w:lineRule="auto"/>
        <w:rPr>
          <w:color w:val="000000" w:themeColor="text1"/>
          <w:sz w:val="20"/>
        </w:rPr>
      </w:pPr>
      <w:r w:rsidRPr="00B7504A">
        <w:rPr>
          <w:color w:val="000000" w:themeColor="text1"/>
          <w:sz w:val="20"/>
        </w:rPr>
        <w:t xml:space="preserve">Das </w:t>
      </w:r>
      <w:r w:rsidRPr="00CF3C56">
        <w:rPr>
          <w:sz w:val="20"/>
        </w:rPr>
        <w:t>Projekt untersucht die zeitliche Entwicklung von</w:t>
      </w:r>
      <w:r w:rsidR="003C446E" w:rsidRPr="00CF3C56">
        <w:rPr>
          <w:sz w:val="20"/>
        </w:rPr>
        <w:t xml:space="preserve"> Artikelanzahl,</w:t>
      </w:r>
      <w:r w:rsidRPr="00CF3C56">
        <w:rPr>
          <w:sz w:val="20"/>
        </w:rPr>
        <w:t xml:space="preserve"> Sentiment (Polarisation und </w:t>
      </w:r>
      <w:r w:rsidR="00414088" w:rsidRPr="00CF3C56">
        <w:rPr>
          <w:sz w:val="20"/>
        </w:rPr>
        <w:t>Sub</w:t>
      </w:r>
      <w:r w:rsidRPr="00CF3C56">
        <w:rPr>
          <w:sz w:val="20"/>
        </w:rPr>
        <w:t>jektivität)</w:t>
      </w:r>
      <w:r w:rsidR="003C446E" w:rsidRPr="00CF3C56">
        <w:rPr>
          <w:sz w:val="20"/>
        </w:rPr>
        <w:t xml:space="preserve"> und </w:t>
      </w:r>
      <w:r w:rsidRPr="00CF3C56">
        <w:rPr>
          <w:sz w:val="20"/>
        </w:rPr>
        <w:t xml:space="preserve">Artikellänge und </w:t>
      </w:r>
      <w:r w:rsidRPr="00B7504A">
        <w:rPr>
          <w:color w:val="000000" w:themeColor="text1"/>
          <w:sz w:val="20"/>
        </w:rPr>
        <w:t xml:space="preserve">in </w:t>
      </w:r>
      <w:r w:rsidR="003B3147">
        <w:rPr>
          <w:color w:val="000000" w:themeColor="text1"/>
          <w:sz w:val="20"/>
        </w:rPr>
        <w:t xml:space="preserve">den Rubriken „Politics“, „World“ und „Opinion“ in </w:t>
      </w:r>
      <w:r w:rsidRPr="00B7504A">
        <w:rPr>
          <w:color w:val="000000" w:themeColor="text1"/>
          <w:sz w:val="20"/>
        </w:rPr>
        <w:t>"The New York Times" und "The Guardian" zwischen 2010 und 2021</w:t>
      </w:r>
      <w:r w:rsidR="009E5952">
        <w:rPr>
          <w:color w:val="000000" w:themeColor="text1"/>
          <w:sz w:val="20"/>
        </w:rPr>
        <w:t>. Um den Aufwand zu beschränken, wurden nur die Jahre 2010, 2011 sowie 2020, 2021 analysiert.</w:t>
      </w:r>
      <w:r w:rsidRPr="00B7504A">
        <w:rPr>
          <w:color w:val="000000" w:themeColor="text1"/>
          <w:sz w:val="20"/>
        </w:rPr>
        <w:t xml:space="preserve"> Mithilfe von Python wurden</w:t>
      </w:r>
      <w:r w:rsidR="003B3147">
        <w:rPr>
          <w:color w:val="000000" w:themeColor="text1"/>
          <w:sz w:val="20"/>
        </w:rPr>
        <w:t xml:space="preserve"> </w:t>
      </w:r>
      <w:r w:rsidRPr="00B7504A">
        <w:rPr>
          <w:color w:val="000000" w:themeColor="text1"/>
          <w:sz w:val="20"/>
        </w:rPr>
        <w:t xml:space="preserve">Artikel </w:t>
      </w:r>
      <w:r w:rsidR="00AA71B2">
        <w:rPr>
          <w:color w:val="000000" w:themeColor="text1"/>
          <w:sz w:val="20"/>
        </w:rPr>
        <w:t xml:space="preserve">in diesem Zeitraum </w:t>
      </w:r>
      <w:r w:rsidRPr="00B7504A">
        <w:rPr>
          <w:color w:val="000000" w:themeColor="text1"/>
          <w:sz w:val="20"/>
        </w:rPr>
        <w:t xml:space="preserve">gesammelt und </w:t>
      </w:r>
      <w:r w:rsidR="00AA71B2">
        <w:rPr>
          <w:color w:val="000000" w:themeColor="text1"/>
          <w:sz w:val="20"/>
        </w:rPr>
        <w:t xml:space="preserve">detailliert </w:t>
      </w:r>
      <w:r w:rsidRPr="00B7504A">
        <w:rPr>
          <w:color w:val="000000" w:themeColor="text1"/>
          <w:sz w:val="20"/>
        </w:rPr>
        <w:t>analysiert, um langfristige Trends zu</w:t>
      </w:r>
      <w:r w:rsidR="00FB36E4">
        <w:rPr>
          <w:color w:val="000000" w:themeColor="text1"/>
          <w:sz w:val="20"/>
        </w:rPr>
        <w:t xml:space="preserve"> </w:t>
      </w:r>
      <w:r w:rsidRPr="00B7504A">
        <w:rPr>
          <w:color w:val="000000" w:themeColor="text1"/>
          <w:sz w:val="20"/>
        </w:rPr>
        <w:t>identifizieren</w:t>
      </w:r>
      <w:r w:rsidR="00FB36E4">
        <w:rPr>
          <w:color w:val="000000" w:themeColor="text1"/>
          <w:sz w:val="20"/>
        </w:rPr>
        <w:t>.</w:t>
      </w:r>
      <w:r w:rsidRPr="00B7504A">
        <w:rPr>
          <w:color w:val="000000" w:themeColor="text1"/>
          <w:sz w:val="20"/>
        </w:rPr>
        <w:br/>
        <w:t>Da für die Auswertung der Analyse eine Vielzahl von Optionen möglich ist, wurde</w:t>
      </w:r>
      <w:r w:rsidR="00B45CC0">
        <w:rPr>
          <w:color w:val="000000" w:themeColor="text1"/>
          <w:sz w:val="20"/>
        </w:rPr>
        <w:t>n etwa 80</w:t>
      </w:r>
      <w:r w:rsidR="00A720D2">
        <w:rPr>
          <w:color w:val="000000" w:themeColor="text1"/>
          <w:sz w:val="20"/>
        </w:rPr>
        <w:t xml:space="preserve"> </w:t>
      </w:r>
      <w:r w:rsidR="00B45CC0">
        <w:rPr>
          <w:color w:val="000000" w:themeColor="text1"/>
          <w:sz w:val="20"/>
        </w:rPr>
        <w:t xml:space="preserve">Graphen </w:t>
      </w:r>
      <w:r w:rsidR="00A720D2">
        <w:rPr>
          <w:color w:val="000000" w:themeColor="text1"/>
          <w:sz w:val="20"/>
        </w:rPr>
        <w:t>generiert</w:t>
      </w:r>
      <w:r w:rsidR="00B45CC0">
        <w:rPr>
          <w:color w:val="000000" w:themeColor="text1"/>
          <w:sz w:val="20"/>
        </w:rPr>
        <w:t xml:space="preserve">, von denen zehn </w:t>
      </w:r>
      <w:r w:rsidRPr="00B7504A">
        <w:rPr>
          <w:color w:val="000000" w:themeColor="text1"/>
          <w:sz w:val="20"/>
        </w:rPr>
        <w:t xml:space="preserve">exemplarisch </w:t>
      </w:r>
      <w:r w:rsidR="00A720D2">
        <w:rPr>
          <w:color w:val="000000" w:themeColor="text1"/>
          <w:sz w:val="20"/>
        </w:rPr>
        <w:t>ausgewählt</w:t>
      </w:r>
      <w:r w:rsidR="00B45CC0">
        <w:rPr>
          <w:color w:val="000000" w:themeColor="text1"/>
          <w:sz w:val="20"/>
        </w:rPr>
        <w:t xml:space="preserve"> wurden</w:t>
      </w:r>
      <w:r w:rsidR="00A720D2">
        <w:rPr>
          <w:color w:val="000000" w:themeColor="text1"/>
          <w:sz w:val="20"/>
        </w:rPr>
        <w:t>, bei denen im Betrachtungszeitraum die deutlichsten Veränderungen sichtbar wurden.</w:t>
      </w:r>
    </w:p>
    <w:p w14:paraId="1361AF78" w14:textId="2B18B845" w:rsidR="005548AF" w:rsidRPr="00B7504A" w:rsidRDefault="005548AF" w:rsidP="00B7504A">
      <w:pPr>
        <w:pStyle w:val="JugendForscht"/>
      </w:pPr>
      <w:r w:rsidRPr="00B7504A">
        <w:t>Die Ergebnisse zeigen:</w:t>
      </w:r>
      <w:r w:rsidR="00A720D2">
        <w:br/>
      </w:r>
      <w:r w:rsidRPr="00B7504A">
        <w:t>Die Artikelanzahl sinkt i</w:t>
      </w:r>
      <w:r w:rsidR="00A720D2">
        <w:t>m „</w:t>
      </w:r>
      <w:r w:rsidRPr="00B7504A">
        <w:t>Guardian</w:t>
      </w:r>
      <w:r w:rsidR="00A720D2">
        <w:t>“</w:t>
      </w:r>
      <w:r w:rsidRPr="00B7504A">
        <w:t xml:space="preserve"> in der Rubrik "Opinion", während sie im Politikbereich der </w:t>
      </w:r>
      <w:r w:rsidR="00414088">
        <w:t>„</w:t>
      </w:r>
      <w:r w:rsidRPr="00B7504A">
        <w:t>New York Times</w:t>
      </w:r>
      <w:r w:rsidR="00414088">
        <w:t>“</w:t>
      </w:r>
      <w:r w:rsidRPr="00B7504A">
        <w:t xml:space="preserve"> deutlich ansteigt.</w:t>
      </w:r>
      <w:r w:rsidRPr="00B7504A">
        <w:br/>
        <w:t>Das Sentiment bleibt in beiden Zeitungen konstant (durchschnittlich neutral). Jedoch zeigt die Kategorie "World"</w:t>
      </w:r>
      <w:r w:rsidR="00414088">
        <w:t xml:space="preserve"> in beiden Zeitungen</w:t>
      </w:r>
      <w:r w:rsidRPr="00B7504A">
        <w:t xml:space="preserve"> eine höhere Subjektivität als </w:t>
      </w:r>
      <w:r w:rsidR="00414088">
        <w:t xml:space="preserve">die Rubriken </w:t>
      </w:r>
      <w:r w:rsidRPr="00B7504A">
        <w:t xml:space="preserve">"Politics" und </w:t>
      </w:r>
      <w:r w:rsidR="00B45CC0">
        <w:t xml:space="preserve">    </w:t>
      </w:r>
      <w:r w:rsidRPr="00B7504A">
        <w:t>"Opinion".</w:t>
      </w:r>
      <w:r w:rsidRPr="00B7504A">
        <w:br/>
        <w:t>Die durchschnittliche Artikellänge unterscheidet sich</w:t>
      </w:r>
      <w:r w:rsidR="00414088">
        <w:t xml:space="preserve"> wie folgt</w:t>
      </w:r>
      <w:r w:rsidRPr="00B7504A">
        <w:t xml:space="preserve">: Artikel </w:t>
      </w:r>
      <w:r w:rsidR="00FB36E4">
        <w:t xml:space="preserve">der „New York Times“ </w:t>
      </w:r>
      <w:r w:rsidRPr="00B7504A">
        <w:t>sind mit</w:t>
      </w:r>
      <w:r w:rsidR="00414088">
        <w:t xml:space="preserve"> durchschnittlich</w:t>
      </w:r>
      <w:r w:rsidRPr="00B7504A">
        <w:t xml:space="preserve"> 1100 Wörtern länger als </w:t>
      </w:r>
      <w:r w:rsidR="00414088">
        <w:t xml:space="preserve">der durchschnittliche </w:t>
      </w:r>
      <w:r w:rsidR="00D22F03">
        <w:t>„</w:t>
      </w:r>
      <w:r w:rsidRPr="00B7504A">
        <w:t>Guardian</w:t>
      </w:r>
      <w:r w:rsidR="00D22F03">
        <w:t>“</w:t>
      </w:r>
      <w:r w:rsidRPr="00B7504A">
        <w:t>-Artikel (800 Wörter), ohne signifikante Entwicklung über die Jahre</w:t>
      </w:r>
      <w:r w:rsidR="00B45CC0">
        <w:t>.</w:t>
      </w:r>
    </w:p>
    <w:p w14:paraId="1CB2725D" w14:textId="77777777" w:rsidR="001E1775" w:rsidRPr="00B45CC0" w:rsidRDefault="001E1775" w:rsidP="00B45CC0">
      <w:pPr>
        <w:spacing w:after="0" w:line="360" w:lineRule="auto"/>
        <w:jc w:val="both"/>
        <w:rPr>
          <w:rFonts w:cs="Arial"/>
          <w:bCs/>
          <w:sz w:val="20"/>
        </w:rPr>
      </w:pPr>
    </w:p>
    <w:p w14:paraId="779CE2FF" w14:textId="2636318E" w:rsidR="004B5891" w:rsidRPr="009E6BF6" w:rsidRDefault="009E6BF6" w:rsidP="00FB231F">
      <w:pPr>
        <w:pStyle w:val="berschriftJF"/>
      </w:pPr>
      <w:r>
        <w:t>2.</w:t>
      </w:r>
      <w:r w:rsidR="00FD5BA9">
        <w:t xml:space="preserve"> </w:t>
      </w:r>
      <w:r w:rsidR="005B59DC" w:rsidRPr="009E6BF6">
        <w:t>Motivation und Fragestellung</w:t>
      </w:r>
    </w:p>
    <w:p w14:paraId="0147619F" w14:textId="37F28FBE" w:rsidR="00CF3C56" w:rsidRDefault="008B01DC" w:rsidP="00B7504A">
      <w:pPr>
        <w:pStyle w:val="JugendForscht"/>
      </w:pPr>
      <w:r w:rsidRPr="008B01DC">
        <w:t xml:space="preserve">Die Diskussion über Fake News und das </w:t>
      </w:r>
      <w:r w:rsidR="00CF3C56">
        <w:t xml:space="preserve">schwindende </w:t>
      </w:r>
      <w:r w:rsidRPr="008B01DC">
        <w:t>Vertrauen in die Medien ist in allgegenwärtig.</w:t>
      </w:r>
      <w:r w:rsidR="00C81041">
        <w:t xml:space="preserve"> </w:t>
      </w:r>
      <w:r w:rsidR="00C81041" w:rsidRPr="008D4713">
        <w:t>Das christliche Medienmagazin</w:t>
      </w:r>
      <w:r w:rsidR="00C81041">
        <w:t xml:space="preserve"> Pro schreibt, dass „</w:t>
      </w:r>
      <w:r w:rsidR="001067A2" w:rsidRPr="001067A2">
        <w:t xml:space="preserve">43 Prozent der Befragten sagten, dass </w:t>
      </w:r>
      <w:r w:rsidR="001067A2" w:rsidRPr="001067A2">
        <w:lastRenderedPageBreak/>
        <w:t>der Journalismus in Deutschland in den vergangenen Jahren schlechter geworden ist</w:t>
      </w:r>
      <w:r w:rsidR="00C81041">
        <w:t>.“ (</w:t>
      </w:r>
      <w:r w:rsidR="001067A2" w:rsidRPr="008D4713">
        <w:t>Das christliche Medienmagazin</w:t>
      </w:r>
      <w:r w:rsidR="001067A2">
        <w:t xml:space="preserve"> Pro</w:t>
      </w:r>
      <w:r w:rsidR="001067A2">
        <w:t>, 18.01.25)</w:t>
      </w:r>
    </w:p>
    <w:p w14:paraId="45B75C74" w14:textId="47C3FDE2" w:rsidR="009D0ABE" w:rsidRPr="002755A7" w:rsidRDefault="008B01DC" w:rsidP="00B7504A">
      <w:pPr>
        <w:pStyle w:val="JugendForscht"/>
        <w:rPr>
          <w:color w:val="auto"/>
        </w:rPr>
      </w:pPr>
      <w:r w:rsidRPr="008B01DC">
        <w:t xml:space="preserve">Im </w:t>
      </w:r>
      <w:r w:rsidR="00B45CC0">
        <w:t>o</w:t>
      </w:r>
      <w:r w:rsidRPr="008B01DC">
        <w:t xml:space="preserve">ffiziellen „Edelman Trust Barometer 2024“ wird gezeigt, dass Menschen in 15 von 28 getesteten Ländern den Medien nicht vertrauen, </w:t>
      </w:r>
      <w:r w:rsidR="00B45CC0">
        <w:t xml:space="preserve">dies gilt auch für Deutschland </w:t>
      </w:r>
      <w:r w:rsidRPr="008B01DC">
        <w:t>(</w:t>
      </w:r>
      <w:r w:rsidR="00A321C0" w:rsidRPr="00A321C0">
        <w:t xml:space="preserve">Daniel J. </w:t>
      </w:r>
      <w:r w:rsidR="00A321C0" w:rsidRPr="002755A7">
        <w:rPr>
          <w:color w:val="auto"/>
        </w:rPr>
        <w:t xml:space="preserve">Edelman Holdings Inc., </w:t>
      </w:r>
      <w:r w:rsidRPr="002755A7">
        <w:rPr>
          <w:color w:val="auto"/>
        </w:rPr>
        <w:t>S.49)</w:t>
      </w:r>
      <w:r w:rsidR="00B45CC0" w:rsidRPr="002755A7">
        <w:rPr>
          <w:color w:val="auto"/>
        </w:rPr>
        <w:t>.</w:t>
      </w:r>
    </w:p>
    <w:p w14:paraId="0225DA7E" w14:textId="27ECD3F2" w:rsidR="008D4713" w:rsidRPr="002755A7" w:rsidRDefault="008B01DC" w:rsidP="00B7504A">
      <w:pPr>
        <w:pStyle w:val="JugendForscht"/>
        <w:rPr>
          <w:color w:val="auto"/>
        </w:rPr>
      </w:pPr>
      <w:r w:rsidRPr="002755A7">
        <w:rPr>
          <w:color w:val="auto"/>
        </w:rPr>
        <w:t>Obwohl Precht</w:t>
      </w:r>
      <w:r w:rsidR="002755A7">
        <w:rPr>
          <w:color w:val="auto"/>
        </w:rPr>
        <w:t xml:space="preserve">/Welzer </w:t>
      </w:r>
      <w:r w:rsidRPr="002755A7">
        <w:rPr>
          <w:color w:val="auto"/>
        </w:rPr>
        <w:t>Deutschland als „das Land der Qualitätspresse“ (</w:t>
      </w:r>
      <w:r w:rsidR="008D4713" w:rsidRPr="002755A7">
        <w:rPr>
          <w:color w:val="auto"/>
        </w:rPr>
        <w:t>Precht</w:t>
      </w:r>
      <w:r w:rsidR="002755A7">
        <w:rPr>
          <w:color w:val="auto"/>
        </w:rPr>
        <w:t>/</w:t>
      </w:r>
      <w:r w:rsidR="00082141">
        <w:rPr>
          <w:color w:val="auto"/>
        </w:rPr>
        <w:t>W</w:t>
      </w:r>
      <w:r w:rsidR="002755A7">
        <w:rPr>
          <w:color w:val="auto"/>
        </w:rPr>
        <w:t>elzer</w:t>
      </w:r>
      <w:r w:rsidR="008D4713" w:rsidRPr="002755A7">
        <w:rPr>
          <w:color w:val="auto"/>
        </w:rPr>
        <w:t>,</w:t>
      </w:r>
      <w:r w:rsidR="005373A4">
        <w:rPr>
          <w:color w:val="auto"/>
        </w:rPr>
        <w:t xml:space="preserve"> 2022,</w:t>
      </w:r>
      <w:r w:rsidR="008D4713" w:rsidRPr="002755A7">
        <w:rPr>
          <w:color w:val="auto"/>
        </w:rPr>
        <w:t xml:space="preserve"> </w:t>
      </w:r>
      <w:r w:rsidRPr="002755A7">
        <w:rPr>
          <w:color w:val="auto"/>
        </w:rPr>
        <w:t xml:space="preserve">S. 7) bezeichnet, hat es „ein Problem mit dem Vertrauen in die Leitmedien. […] </w:t>
      </w:r>
      <w:r w:rsidR="00BF4A4D" w:rsidRPr="002755A7">
        <w:rPr>
          <w:color w:val="auto"/>
        </w:rPr>
        <w:t>N</w:t>
      </w:r>
      <w:r w:rsidRPr="002755A7">
        <w:rPr>
          <w:color w:val="auto"/>
        </w:rPr>
        <w:t xml:space="preserve">ur 46% [der </w:t>
      </w:r>
      <w:r w:rsidR="00BF4A4D" w:rsidRPr="002755A7">
        <w:rPr>
          <w:color w:val="auto"/>
        </w:rPr>
        <w:t>d</w:t>
      </w:r>
      <w:r w:rsidRPr="002755A7">
        <w:rPr>
          <w:color w:val="auto"/>
        </w:rPr>
        <w:t>eutschen Befragten] gaben an, sie hätten Vertrauen in die Presse.“ (</w:t>
      </w:r>
      <w:r w:rsidR="00195C29">
        <w:rPr>
          <w:color w:val="auto"/>
        </w:rPr>
        <w:t>Precht/Welzer</w:t>
      </w:r>
      <w:r w:rsidR="00F61B49" w:rsidRPr="002755A7">
        <w:rPr>
          <w:color w:val="auto"/>
        </w:rPr>
        <w:t>,</w:t>
      </w:r>
      <w:r w:rsidR="005373A4">
        <w:rPr>
          <w:color w:val="auto"/>
        </w:rPr>
        <w:t xml:space="preserve"> 2022,</w:t>
      </w:r>
      <w:r w:rsidR="00F61B49" w:rsidRPr="002755A7">
        <w:rPr>
          <w:color w:val="auto"/>
        </w:rPr>
        <w:t xml:space="preserve"> </w:t>
      </w:r>
      <w:r w:rsidRPr="002755A7">
        <w:rPr>
          <w:color w:val="auto"/>
        </w:rPr>
        <w:t>S. 8)</w:t>
      </w:r>
      <w:r w:rsidR="00BF4A4D" w:rsidRPr="002755A7">
        <w:rPr>
          <w:color w:val="auto"/>
        </w:rPr>
        <w:t>.</w:t>
      </w:r>
    </w:p>
    <w:p w14:paraId="2F2691D5" w14:textId="6BEB78F2" w:rsidR="00120CA9" w:rsidRDefault="00BF4A4D" w:rsidP="00B7504A">
      <w:pPr>
        <w:pStyle w:val="JugendForscht"/>
      </w:pPr>
      <w:r w:rsidRPr="002755A7">
        <w:rPr>
          <w:color w:val="auto"/>
        </w:rPr>
        <w:t>L</w:t>
      </w:r>
      <w:r w:rsidR="005548AF" w:rsidRPr="002755A7">
        <w:rPr>
          <w:color w:val="auto"/>
        </w:rPr>
        <w:t xml:space="preserve">aut einer </w:t>
      </w:r>
      <w:r w:rsidR="00CF3C56">
        <w:rPr>
          <w:color w:val="auto"/>
        </w:rPr>
        <w:t>U</w:t>
      </w:r>
      <w:r w:rsidR="005548AF" w:rsidRPr="002755A7">
        <w:rPr>
          <w:color w:val="auto"/>
        </w:rPr>
        <w:t>mfrage aus dem Jahr 202</w:t>
      </w:r>
      <w:r w:rsidR="008D4713" w:rsidRPr="002755A7">
        <w:rPr>
          <w:color w:val="auto"/>
        </w:rPr>
        <w:t>4</w:t>
      </w:r>
      <w:r w:rsidR="005548AF" w:rsidRPr="002755A7">
        <w:rPr>
          <w:color w:val="auto"/>
        </w:rPr>
        <w:t xml:space="preserve"> </w:t>
      </w:r>
      <w:r w:rsidR="008D4713" w:rsidRPr="002755A7">
        <w:rPr>
          <w:color w:val="auto"/>
        </w:rPr>
        <w:t>geben 48</w:t>
      </w:r>
      <w:r w:rsidR="005548AF" w:rsidRPr="002755A7">
        <w:rPr>
          <w:color w:val="auto"/>
        </w:rPr>
        <w:t xml:space="preserve">% </w:t>
      </w:r>
      <w:r w:rsidRPr="002755A7">
        <w:rPr>
          <w:color w:val="auto"/>
        </w:rPr>
        <w:t>der Befragten</w:t>
      </w:r>
      <w:r w:rsidR="008D4713" w:rsidRPr="002755A7">
        <w:rPr>
          <w:color w:val="auto"/>
        </w:rPr>
        <w:t xml:space="preserve"> an, </w:t>
      </w:r>
      <w:r w:rsidR="004640E8" w:rsidRPr="002755A7">
        <w:rPr>
          <w:color w:val="auto"/>
        </w:rPr>
        <w:t xml:space="preserve">der </w:t>
      </w:r>
      <w:r w:rsidR="008D4713" w:rsidRPr="002755A7">
        <w:rPr>
          <w:color w:val="auto"/>
        </w:rPr>
        <w:t xml:space="preserve">Journalismus in Deutschland </w:t>
      </w:r>
      <w:r w:rsidR="004640E8" w:rsidRPr="002755A7">
        <w:rPr>
          <w:color w:val="auto"/>
        </w:rPr>
        <w:t>sei schlechter geworden</w:t>
      </w:r>
      <w:r w:rsidR="009D0ABE" w:rsidRPr="002755A7">
        <w:rPr>
          <w:color w:val="auto"/>
        </w:rPr>
        <w:t xml:space="preserve"> (TU Dortmund, 21.01.25). </w:t>
      </w:r>
      <w:r w:rsidR="005548AF" w:rsidRPr="002755A7">
        <w:rPr>
          <w:color w:val="auto"/>
        </w:rPr>
        <w:t xml:space="preserve">Auch in den USA </w:t>
      </w:r>
      <w:r w:rsidR="0062231C" w:rsidRPr="002755A7">
        <w:rPr>
          <w:color w:val="auto"/>
        </w:rPr>
        <w:t>haben</w:t>
      </w:r>
      <w:r w:rsidR="005548AF" w:rsidRPr="002755A7">
        <w:rPr>
          <w:color w:val="auto"/>
        </w:rPr>
        <w:t xml:space="preserve"> laut einer </w:t>
      </w:r>
      <w:r w:rsidR="0062231C" w:rsidRPr="002755A7">
        <w:rPr>
          <w:color w:val="auto"/>
        </w:rPr>
        <w:t>Befragung</w:t>
      </w:r>
      <w:r w:rsidR="005548AF" w:rsidRPr="002755A7">
        <w:rPr>
          <w:color w:val="auto"/>
        </w:rPr>
        <w:t xml:space="preserve"> </w:t>
      </w:r>
      <w:r w:rsidR="0062231C" w:rsidRPr="002755A7">
        <w:rPr>
          <w:color w:val="auto"/>
        </w:rPr>
        <w:t xml:space="preserve">„nur noch 31 Prozent der Befragten volles oder mehrheitliches Vertrauen in die Massenmedien“ </w:t>
      </w:r>
      <w:r w:rsidR="001D0907" w:rsidRPr="002755A7">
        <w:rPr>
          <w:color w:val="auto"/>
        </w:rPr>
        <w:t>(Marc Neumann, 21.01.25)</w:t>
      </w:r>
      <w:r w:rsidR="0062231C" w:rsidRPr="002755A7">
        <w:rPr>
          <w:color w:val="auto"/>
        </w:rPr>
        <w:t>.</w:t>
      </w:r>
      <w:r w:rsidR="005548AF" w:rsidRPr="009D0ABE">
        <w:rPr>
          <w:color w:val="92D050"/>
        </w:rPr>
        <w:br/>
      </w:r>
      <w:r w:rsidR="005548AF" w:rsidRPr="00B7504A">
        <w:t xml:space="preserve">Laut </w:t>
      </w:r>
      <w:r w:rsidR="00BD7C0A">
        <w:t>Precht</w:t>
      </w:r>
      <w:r w:rsidR="002755A7">
        <w:t xml:space="preserve">/Welzer </w:t>
      </w:r>
      <w:r w:rsidR="00BD7C0A">
        <w:t>in „Die vierte Gewalt“</w:t>
      </w:r>
      <w:r w:rsidR="00A616F7">
        <w:t>,</w:t>
      </w:r>
      <w:r w:rsidR="00BD7C0A">
        <w:t xml:space="preserve"> </w:t>
      </w:r>
      <w:r w:rsidR="005548AF" w:rsidRPr="00B7504A">
        <w:t xml:space="preserve">können </w:t>
      </w:r>
      <w:r w:rsidR="00A616F7">
        <w:t>„</w:t>
      </w:r>
      <w:r w:rsidR="005548AF" w:rsidRPr="00B7504A">
        <w:t xml:space="preserve">Leitmedien der Versuchung zu </w:t>
      </w:r>
      <w:r w:rsidR="00807772" w:rsidRPr="00B7504A">
        <w:t>polarisier</w:t>
      </w:r>
      <w:r w:rsidR="00512D83">
        <w:t>[en]</w:t>
      </w:r>
      <w:r w:rsidR="00807772" w:rsidRPr="00B7504A">
        <w:t xml:space="preserve"> </w:t>
      </w:r>
      <w:r w:rsidR="00807772">
        <w:t>[</w:t>
      </w:r>
      <w:r w:rsidR="005548AF" w:rsidRPr="00B7504A">
        <w:t>…</w:t>
      </w:r>
      <w:r w:rsidR="00807772">
        <w:t xml:space="preserve">] </w:t>
      </w:r>
      <w:r w:rsidR="005548AF" w:rsidRPr="00B7504A">
        <w:t>n</w:t>
      </w:r>
      <w:r w:rsidR="00807772">
        <w:t>i</w:t>
      </w:r>
      <w:r w:rsidR="005548AF" w:rsidRPr="00B7504A">
        <w:t>cht widerstehen</w:t>
      </w:r>
      <w:r w:rsidR="00390C0A">
        <w:t xml:space="preserve">, </w:t>
      </w:r>
      <w:r w:rsidR="00E808C3">
        <w:t xml:space="preserve">[…] </w:t>
      </w:r>
      <w:r w:rsidR="004B6D1E">
        <w:t>[</w:t>
      </w:r>
      <w:r w:rsidR="00390C0A">
        <w:t>was</w:t>
      </w:r>
      <w:r w:rsidR="00390C0A" w:rsidRPr="00B7504A">
        <w:t xml:space="preserve"> </w:t>
      </w:r>
      <w:r w:rsidR="005548AF" w:rsidRPr="00B7504A">
        <w:t>die</w:t>
      </w:r>
      <w:r w:rsidR="004B6D1E">
        <w:t>]</w:t>
      </w:r>
      <w:r w:rsidR="005548AF" w:rsidRPr="00B7504A">
        <w:t xml:space="preserve"> Demokratie in eine schwierige Lage</w:t>
      </w:r>
      <w:r w:rsidR="00390C0A">
        <w:t xml:space="preserve"> [bring</w:t>
      </w:r>
      <w:r w:rsidR="00BC5858">
        <w:t>t</w:t>
      </w:r>
      <w:r w:rsidR="00390C0A">
        <w:t>]</w:t>
      </w:r>
      <w:r w:rsidR="00E808C3">
        <w:t>.“</w:t>
      </w:r>
      <w:r w:rsidR="00CD0667">
        <w:t xml:space="preserve"> </w:t>
      </w:r>
      <w:r w:rsidR="00120CA9">
        <w:t>(</w:t>
      </w:r>
      <w:r w:rsidR="00F61B49">
        <w:t>Precht</w:t>
      </w:r>
      <w:r w:rsidR="00591FC9">
        <w:t>/Welzer, 2022</w:t>
      </w:r>
      <w:r w:rsidR="00F61B49">
        <w:t>, S</w:t>
      </w:r>
      <w:r w:rsidR="00120CA9">
        <w:t>.65)</w:t>
      </w:r>
    </w:p>
    <w:p w14:paraId="438BD11A" w14:textId="32B8A002" w:rsidR="000143BA" w:rsidRPr="00B7504A" w:rsidRDefault="000143BA" w:rsidP="00B7504A">
      <w:pPr>
        <w:pStyle w:val="JugendForscht"/>
      </w:pPr>
      <w:r>
        <w:t>Oben genannte Beispiele zeigen, dass das Vertrauen in die Qualität und Berichtserstattung der Medien offensichtlich abgenommen hat.</w:t>
      </w:r>
    </w:p>
    <w:p w14:paraId="145BF3BE" w14:textId="21BCD50A" w:rsidR="00E86A98" w:rsidRDefault="005548AF" w:rsidP="00B7504A">
      <w:pPr>
        <w:pStyle w:val="JugendForscht"/>
      </w:pPr>
      <w:r w:rsidRPr="00B7504A">
        <w:t xml:space="preserve">Doch kann man auch wissenschaftlich untersuchen, ob </w:t>
      </w:r>
      <w:r w:rsidR="000143BA">
        <w:t xml:space="preserve">es </w:t>
      </w:r>
      <w:r w:rsidRPr="00B7504A">
        <w:t xml:space="preserve">tatsächlich </w:t>
      </w:r>
      <w:r w:rsidR="000143BA">
        <w:t xml:space="preserve">Veränderungen </w:t>
      </w:r>
      <w:r w:rsidRPr="00B7504A">
        <w:t>ins Negative</w:t>
      </w:r>
      <w:r w:rsidR="000143BA">
        <w:t xml:space="preserve"> gegeben hat</w:t>
      </w:r>
      <w:r w:rsidRPr="00B7504A">
        <w:t>?</w:t>
      </w:r>
    </w:p>
    <w:p w14:paraId="662D3F3B" w14:textId="21607B36" w:rsidR="005548AF" w:rsidRPr="00B7504A" w:rsidRDefault="005548AF" w:rsidP="00B7504A">
      <w:pPr>
        <w:pStyle w:val="JugendForscht"/>
      </w:pPr>
      <w:r w:rsidRPr="00B7504A">
        <w:br/>
        <w:t xml:space="preserve">Als Nutzer von sozialen Medien war meine </w:t>
      </w:r>
      <w:r w:rsidRPr="005548AF">
        <w:t>ursprüngliche</w:t>
      </w:r>
      <w:r w:rsidRPr="00B7504A">
        <w:t xml:space="preserve"> Idee Artikel der Plattform </w:t>
      </w:r>
      <w:r w:rsidR="00A321C0">
        <w:t>„</w:t>
      </w:r>
      <w:r w:rsidRPr="00B7504A">
        <w:t>X</w:t>
      </w:r>
      <w:r w:rsidR="00A321C0">
        <w:t>“ (</w:t>
      </w:r>
      <w:r w:rsidR="00A321C0" w:rsidRPr="00A321C0">
        <w:t>X Corp</w:t>
      </w:r>
      <w:r w:rsidR="00A321C0">
        <w:t xml:space="preserve">., </w:t>
      </w:r>
      <w:r w:rsidR="00974BBF">
        <w:t>12</w:t>
      </w:r>
      <w:r w:rsidR="00A321C0">
        <w:t>.01.25)</w:t>
      </w:r>
      <w:r w:rsidRPr="00B7504A">
        <w:t xml:space="preserve"> (ehemals Twitter) zu analysieren.</w:t>
      </w:r>
    </w:p>
    <w:p w14:paraId="70DF9D69" w14:textId="77906B1E" w:rsidR="005548AF" w:rsidRPr="00B7504A" w:rsidRDefault="005548AF" w:rsidP="00B7504A">
      <w:pPr>
        <w:pStyle w:val="JugendForscht"/>
      </w:pPr>
      <w:r w:rsidRPr="00B7504A">
        <w:t xml:space="preserve">Nach ein wenig </w:t>
      </w:r>
      <w:r w:rsidR="00BF4A4D">
        <w:t>D</w:t>
      </w:r>
      <w:r w:rsidRPr="00B7504A">
        <w:t xml:space="preserve">urchsuchen der Webseite viel mir schnell auf, dass die meisten Meinungen auf </w:t>
      </w:r>
      <w:r w:rsidR="00A321C0">
        <w:t>„</w:t>
      </w:r>
      <w:r w:rsidRPr="00B7504A">
        <w:t>X</w:t>
      </w:r>
      <w:r w:rsidR="00A321C0">
        <w:t>“</w:t>
      </w:r>
      <w:r w:rsidRPr="00B7504A">
        <w:t xml:space="preserve"> in Form von Videos und Bildern dargestellt wurden. Da dies als Textanalyse nicht umsetzbar war, ging meine Suche weiter zu </w:t>
      </w:r>
      <w:r w:rsidRPr="00D22F03">
        <w:rPr>
          <w:color w:val="auto"/>
        </w:rPr>
        <w:t>Facebook</w:t>
      </w:r>
      <w:r w:rsidRPr="00B7504A">
        <w:t xml:space="preserve">, wo das Auslesen der Artikel nicht unterstützt wurde, und zu </w:t>
      </w:r>
      <w:r w:rsidRPr="00D22F03">
        <w:rPr>
          <w:color w:val="auto"/>
        </w:rPr>
        <w:t>Reddit</w:t>
      </w:r>
      <w:r w:rsidRPr="00B7504A">
        <w:t xml:space="preserve">, wo ein ähnliches Problem wie bei </w:t>
      </w:r>
      <w:r w:rsidR="00A321C0">
        <w:t>„</w:t>
      </w:r>
      <w:r w:rsidRPr="00B7504A">
        <w:t>X</w:t>
      </w:r>
      <w:r w:rsidR="00A321C0">
        <w:t>“</w:t>
      </w:r>
      <w:r w:rsidRPr="00B7504A">
        <w:t xml:space="preserve"> auftrat. Daraufhin habe ich meinen Blick auf die sogenannten Leitmedien gerichtet.</w:t>
      </w:r>
    </w:p>
    <w:p w14:paraId="4DA6C353" w14:textId="036D3CFD" w:rsidR="005548AF" w:rsidRPr="00B7504A" w:rsidRDefault="005548AF" w:rsidP="008B3EDC">
      <w:pPr>
        <w:pStyle w:val="JugendForscht"/>
      </w:pPr>
      <w:r w:rsidRPr="00B7504A">
        <w:t xml:space="preserve">Bei meiner </w:t>
      </w:r>
      <w:r w:rsidR="002E298C">
        <w:t xml:space="preserve">weiteren </w:t>
      </w:r>
      <w:r w:rsidRPr="00B7504A">
        <w:t xml:space="preserve">Recherche </w:t>
      </w:r>
      <w:r w:rsidR="002E298C">
        <w:t xml:space="preserve">zur Analyse von Leitmedien </w:t>
      </w:r>
      <w:r w:rsidRPr="00B7504A">
        <w:t>stieß ich auf eine Studie von Michael Haller aus dem Jahr 2017</w:t>
      </w:r>
      <w:r w:rsidR="00BF4A4D">
        <w:t xml:space="preserve">. Haller </w:t>
      </w:r>
      <w:r w:rsidRPr="00B7504A">
        <w:t xml:space="preserve">hat die Berichterstattung </w:t>
      </w:r>
      <w:r w:rsidR="00BF4A4D">
        <w:t xml:space="preserve">zum Thema Flüchtlingsgeschehen </w:t>
      </w:r>
      <w:r w:rsidRPr="00B7504A">
        <w:t>von drei deutschen Zeitungen über einen Zeitraum von 20 Wochen untersucht. Er wertete 480 Zeitungsausgaben mit 2240 Seiten aus und analysierte 1687 Berichte und Kommentare.</w:t>
      </w:r>
      <w:r w:rsidR="00D22F03">
        <w:t xml:space="preserve"> (Michael Haller, S.13)</w:t>
      </w:r>
      <w:r w:rsidRPr="00B7504A">
        <w:br/>
        <w:t xml:space="preserve">Meine Idee war </w:t>
      </w:r>
      <w:r w:rsidR="002E298C">
        <w:t xml:space="preserve">hingegen </w:t>
      </w:r>
      <w:r w:rsidRPr="00B7504A">
        <w:t xml:space="preserve">eine Langzeitanalyse durchzuführen, um die Entwicklung der Medien über </w:t>
      </w:r>
      <w:r w:rsidR="002E298C">
        <w:t xml:space="preserve">viele </w:t>
      </w:r>
      <w:r w:rsidRPr="00B7504A">
        <w:t>Jahre hinweg zu analysieren. Mithilfe moderner Technologien wollte ich eine Analyse über einen viel größeren Zeitraum durchführen.</w:t>
      </w:r>
    </w:p>
    <w:p w14:paraId="11A01C80" w14:textId="5661B258" w:rsidR="005548AF" w:rsidRPr="00B7504A" w:rsidRDefault="005548AF" w:rsidP="00B7504A">
      <w:pPr>
        <w:pStyle w:val="JugendForscht"/>
      </w:pPr>
      <w:r w:rsidRPr="00B7504A">
        <w:t xml:space="preserve">Hier habe ich zuerst mein Blick auf die </w:t>
      </w:r>
      <w:r w:rsidR="002E3C43">
        <w:t>„</w:t>
      </w:r>
      <w:r w:rsidRPr="00B7504A">
        <w:t>New York Times" geworfen. Diese ist bekannt für ihre objektive Berichterstattung und ist eine der größten Zeitungen in den USA.</w:t>
      </w:r>
    </w:p>
    <w:p w14:paraId="467209B4" w14:textId="4AF9DAD9" w:rsidR="005548AF" w:rsidRDefault="005548AF" w:rsidP="00B7504A">
      <w:pPr>
        <w:pStyle w:val="JugendForscht"/>
      </w:pPr>
      <w:r w:rsidRPr="00B7504A">
        <w:lastRenderedPageBreak/>
        <w:t>Als zweite Zeit</w:t>
      </w:r>
      <w:r w:rsidR="002E298C">
        <w:t>ung</w:t>
      </w:r>
      <w:r w:rsidRPr="00B7504A">
        <w:t xml:space="preserve"> habe ich </w:t>
      </w:r>
      <w:r w:rsidR="00755091">
        <w:t>„T</w:t>
      </w:r>
      <w:r w:rsidRPr="00B7504A">
        <w:t>he Guardian</w:t>
      </w:r>
      <w:r w:rsidR="00755091">
        <w:t xml:space="preserve">“ </w:t>
      </w:r>
      <w:r w:rsidRPr="00B7504A">
        <w:t xml:space="preserve">aus </w:t>
      </w:r>
      <w:r w:rsidR="00A321C0">
        <w:t xml:space="preserve">dem </w:t>
      </w:r>
      <w:r w:rsidR="00A321C0" w:rsidRPr="00A321C0">
        <w:t>Vereinigten Königreich</w:t>
      </w:r>
      <w:r w:rsidRPr="00B7504A">
        <w:t xml:space="preserve"> als Vergleich ausgewählt, ebenfalls wertgeschätzt für </w:t>
      </w:r>
      <w:r w:rsidR="002E298C">
        <w:t>ihren</w:t>
      </w:r>
      <w:r w:rsidRPr="00B7504A">
        <w:t xml:space="preserve"> unabhängigen Journalismus</w:t>
      </w:r>
      <w:r w:rsidR="00755091">
        <w:t>, sowie meinen technischen Kriterien entsprechend</w:t>
      </w:r>
      <w:r w:rsidRPr="00B7504A">
        <w:t>.</w:t>
      </w:r>
    </w:p>
    <w:p w14:paraId="6B689068" w14:textId="4797D0A7" w:rsidR="006611A2" w:rsidRPr="00B7504A" w:rsidRDefault="00934F78" w:rsidP="006611A2">
      <w:pPr>
        <w:pStyle w:val="JugendForscht"/>
      </w:pPr>
      <w:r>
        <w:t xml:space="preserve">Ich werde außerdem versuchen zu überprüfen, ob es </w:t>
      </w:r>
      <w:r>
        <w:t xml:space="preserve">eine theoretische Verbindung zwischen dem </w:t>
      </w:r>
      <w:r>
        <w:t xml:space="preserve">offensichtlich nachlassendem </w:t>
      </w:r>
      <w:r>
        <w:t>Vertrauen und den untersuchten Größen</w:t>
      </w:r>
      <w:r>
        <w:t xml:space="preserve"> </w:t>
      </w:r>
      <w:r w:rsidR="006611A2">
        <w:t>(u.a. Polarisation</w:t>
      </w:r>
      <w:r w:rsidR="009C0AC3">
        <w:t>, Subjektivität, …</w:t>
      </w:r>
      <w:r w:rsidR="006611A2">
        <w:t xml:space="preserve">) </w:t>
      </w:r>
      <w:r>
        <w:t>gibt.</w:t>
      </w:r>
    </w:p>
    <w:p w14:paraId="1FEB28DE" w14:textId="77777777" w:rsidR="005548AF" w:rsidRPr="00B7504A" w:rsidRDefault="005548AF" w:rsidP="00B7504A">
      <w:pPr>
        <w:pStyle w:val="JugendForscht"/>
      </w:pPr>
      <w:r w:rsidRPr="00B7504A">
        <w:t>Ziel meiner Arbeit ist die Überprüfung folgender Fragestellungen:</w:t>
      </w:r>
    </w:p>
    <w:p w14:paraId="0895A606" w14:textId="77777777" w:rsidR="00657DF1" w:rsidRDefault="005548AF" w:rsidP="00B7504A">
      <w:pPr>
        <w:pStyle w:val="JugendForscht"/>
        <w:numPr>
          <w:ilvl w:val="0"/>
          <w:numId w:val="55"/>
        </w:numPr>
      </w:pPr>
      <w:r>
        <w:t>Wie objektiv sind die beiden analysierten Zeitungen wirklich?</w:t>
      </w:r>
    </w:p>
    <w:p w14:paraId="63B9A130" w14:textId="49F018D2" w:rsidR="00657DF1" w:rsidRDefault="005548AF" w:rsidP="00B7504A">
      <w:pPr>
        <w:pStyle w:val="JugendForscht"/>
        <w:numPr>
          <w:ilvl w:val="0"/>
          <w:numId w:val="55"/>
        </w:numPr>
      </w:pPr>
      <w:r>
        <w:t>W</w:t>
      </w:r>
      <w:r w:rsidR="00657DF1">
        <w:t>erden Zeitungsbeiträge</w:t>
      </w:r>
      <w:r>
        <w:t xml:space="preserve"> tatsächlich immer negativer dargestellt?</w:t>
      </w:r>
    </w:p>
    <w:p w14:paraId="325D97C9" w14:textId="41C878A3" w:rsidR="005548AF" w:rsidRDefault="005548AF" w:rsidP="00B7504A">
      <w:pPr>
        <w:pStyle w:val="JugendForscht"/>
        <w:numPr>
          <w:ilvl w:val="0"/>
          <w:numId w:val="55"/>
        </w:numPr>
      </w:pPr>
      <w:r>
        <w:t>Sind Medien in den USA subjektiver als in Großbritannien?</w:t>
      </w:r>
    </w:p>
    <w:p w14:paraId="42C8E9FE" w14:textId="17A0EA8A" w:rsidR="00657DF1" w:rsidRDefault="00657DF1" w:rsidP="00657DF1">
      <w:pPr>
        <w:pStyle w:val="JugendForscht"/>
        <w:numPr>
          <w:ilvl w:val="0"/>
          <w:numId w:val="55"/>
        </w:numPr>
      </w:pPr>
      <w:r>
        <w:t xml:space="preserve">Wie stark hat </w:t>
      </w:r>
      <w:r w:rsidRPr="00A321C0">
        <w:t>sich die Medienberichterstattung</w:t>
      </w:r>
      <w:r>
        <w:t xml:space="preserve"> bezogen auf Artikellänge und -anzahl in den letzten Jahren verändert?</w:t>
      </w:r>
    </w:p>
    <w:p w14:paraId="0674833E" w14:textId="77777777" w:rsidR="00F91137" w:rsidRPr="009E6BF6" w:rsidRDefault="00F91137" w:rsidP="005B59DC">
      <w:pPr>
        <w:spacing w:line="360" w:lineRule="auto"/>
        <w:ind w:left="360"/>
        <w:jc w:val="both"/>
        <w:rPr>
          <w:rFonts w:cs="Arial"/>
          <w:b/>
          <w:sz w:val="20"/>
        </w:rPr>
      </w:pPr>
    </w:p>
    <w:p w14:paraId="3FCB4E90" w14:textId="700619CC" w:rsidR="00192D23" w:rsidRPr="00A321C0" w:rsidRDefault="009E6BF6" w:rsidP="00192D23">
      <w:pPr>
        <w:spacing w:after="0" w:line="360" w:lineRule="auto"/>
        <w:jc w:val="both"/>
      </w:pPr>
      <w:r>
        <w:rPr>
          <w:rFonts w:cs="Arial"/>
          <w:b/>
          <w:sz w:val="20"/>
        </w:rPr>
        <w:t>3.</w:t>
      </w:r>
      <w:r w:rsidR="00FD5BA9">
        <w:rPr>
          <w:rFonts w:cs="Arial"/>
          <w:b/>
          <w:sz w:val="20"/>
        </w:rPr>
        <w:t xml:space="preserve"> </w:t>
      </w:r>
      <w:r w:rsidR="005B59DC" w:rsidRPr="009E6BF6">
        <w:rPr>
          <w:rFonts w:cs="Arial"/>
          <w:b/>
          <w:sz w:val="20"/>
        </w:rPr>
        <w:t>Hintergrund und theoretische Grundlagen</w:t>
      </w:r>
      <w:r w:rsidR="005B59DC" w:rsidRPr="009E6BF6">
        <w:rPr>
          <w:rFonts w:cs="Arial"/>
          <w:bCs/>
          <w:sz w:val="20"/>
        </w:rPr>
        <w:t xml:space="preserve"> </w:t>
      </w:r>
    </w:p>
    <w:p w14:paraId="73D870D9" w14:textId="23241BB1" w:rsidR="002E298C" w:rsidRPr="009F2065" w:rsidRDefault="002E3C43" w:rsidP="002E298C">
      <w:pPr>
        <w:pStyle w:val="JugendForscht"/>
        <w:rPr>
          <w:color w:val="auto"/>
        </w:rPr>
      </w:pPr>
      <w:r w:rsidRPr="002E3C43">
        <w:t xml:space="preserve">Die </w:t>
      </w:r>
      <w:r w:rsidR="002E298C">
        <w:t>„</w:t>
      </w:r>
      <w:r w:rsidR="00FB2296" w:rsidRPr="002E3C43">
        <w:t>New York Times</w:t>
      </w:r>
      <w:r w:rsidRPr="002E3C43">
        <w:t xml:space="preserve">” </w:t>
      </w:r>
      <w:r w:rsidR="008B3EDC">
        <w:t xml:space="preserve">ist eine der </w:t>
      </w:r>
      <w:r w:rsidR="00AF0C78">
        <w:t>Zeitungen</w:t>
      </w:r>
      <w:r w:rsidR="00192D23">
        <w:t xml:space="preserve">, die </w:t>
      </w:r>
      <w:r w:rsidR="00AF0C78">
        <w:t>„</w:t>
      </w:r>
      <w:r w:rsidR="00AF0C78" w:rsidRPr="00AF0C78">
        <w:t>weltweit das größte Ansehe</w:t>
      </w:r>
      <w:r w:rsidR="00AF0C78">
        <w:t>n</w:t>
      </w:r>
      <w:r w:rsidR="00192D23">
        <w:t xml:space="preserve"> genießen</w:t>
      </w:r>
      <w:r w:rsidR="00AF0C78">
        <w:t>“</w:t>
      </w:r>
      <w:r w:rsidR="00192D23" w:rsidRPr="00192D23">
        <w:t xml:space="preserve"> </w:t>
      </w:r>
      <w:r w:rsidR="00192D23">
        <w:t>(Johann Oberauer, 12.01.2025)</w:t>
      </w:r>
      <w:r w:rsidR="00192D23">
        <w:t xml:space="preserve"> und liegt auf der dort genannten Rangliste auf Platz 3 der „</w:t>
      </w:r>
      <w:r w:rsidR="00192D23" w:rsidRPr="00192D23">
        <w:t>renommiertesten</w:t>
      </w:r>
      <w:r w:rsidR="00192D23">
        <w:t xml:space="preserve"> Zeitungen der Welt“</w:t>
      </w:r>
      <w:r w:rsidR="00192D23" w:rsidRPr="00192D23">
        <w:t xml:space="preserve"> </w:t>
      </w:r>
      <w:r w:rsidR="00192D23">
        <w:t>(Johann Oberauer, 12.01.2025)</w:t>
      </w:r>
      <w:r w:rsidR="00192D23">
        <w:t>.</w:t>
      </w:r>
      <w:r w:rsidR="008B3EDC">
        <w:t xml:space="preserve"> A</w:t>
      </w:r>
      <w:r w:rsidR="00B071F0">
        <w:t xml:space="preserve">us diesem Grund habe </w:t>
      </w:r>
      <w:r>
        <w:t>nicht nur ich versucht, dieses Vertrauen zu über</w:t>
      </w:r>
      <w:r w:rsidR="008C5F04">
        <w:t>prüfen</w:t>
      </w:r>
      <w:r w:rsidR="00AB1D82">
        <w:t>. Zum Beispiel</w:t>
      </w:r>
      <w:r w:rsidR="00262D59">
        <w:t xml:space="preserve"> </w:t>
      </w:r>
      <w:r w:rsidR="00A321C0">
        <w:t>„</w:t>
      </w:r>
      <w:r w:rsidR="00A321C0" w:rsidRPr="00262D59">
        <w:t>Ad Fontes Media</w:t>
      </w:r>
      <w:r w:rsidR="00A321C0">
        <w:t>“ (</w:t>
      </w:r>
      <w:r w:rsidR="00A321C0" w:rsidRPr="00262D59">
        <w:t>Ad Fontes Media</w:t>
      </w:r>
      <w:r w:rsidR="00A321C0">
        <w:t xml:space="preserve"> Inc., 12.01.25) </w:t>
      </w:r>
      <w:r w:rsidR="00262D59">
        <w:t xml:space="preserve">hat viele verschiedene Zeitungen analysiert und </w:t>
      </w:r>
      <w:r w:rsidR="00076523">
        <w:t xml:space="preserve">ihnen </w:t>
      </w:r>
      <w:r w:rsidR="00262D59" w:rsidRPr="00AB7166">
        <w:rPr>
          <w:color w:val="auto"/>
        </w:rPr>
        <w:t xml:space="preserve">eine </w:t>
      </w:r>
      <w:r w:rsidR="00EB42BE" w:rsidRPr="00AB7166">
        <w:rPr>
          <w:color w:val="auto"/>
        </w:rPr>
        <w:t>Einstufung</w:t>
      </w:r>
      <w:r w:rsidR="00262D59" w:rsidRPr="00AB7166">
        <w:rPr>
          <w:color w:val="auto"/>
        </w:rPr>
        <w:t xml:space="preserve"> </w:t>
      </w:r>
      <w:r w:rsidR="002E298C" w:rsidRPr="00AB7166">
        <w:rPr>
          <w:color w:val="auto"/>
        </w:rPr>
        <w:t xml:space="preserve">bezüglich </w:t>
      </w:r>
      <w:r w:rsidR="003C446E" w:rsidRPr="00AB7166">
        <w:rPr>
          <w:color w:val="auto"/>
        </w:rPr>
        <w:t>Verlässlichkeit</w:t>
      </w:r>
      <w:r w:rsidR="0080141D">
        <w:rPr>
          <w:color w:val="auto"/>
        </w:rPr>
        <w:t xml:space="preserve"> (</w:t>
      </w:r>
      <w:r w:rsidR="0080141D" w:rsidRPr="00AB7166">
        <w:rPr>
          <w:color w:val="auto"/>
        </w:rPr>
        <w:t>„Reliability“</w:t>
      </w:r>
      <w:r w:rsidR="003C446E" w:rsidRPr="00AB7166">
        <w:rPr>
          <w:color w:val="auto"/>
        </w:rPr>
        <w:t>)</w:t>
      </w:r>
      <w:r w:rsidR="002E298C" w:rsidRPr="00AB7166">
        <w:rPr>
          <w:color w:val="auto"/>
        </w:rPr>
        <w:t xml:space="preserve"> und </w:t>
      </w:r>
      <w:r w:rsidR="0080141D">
        <w:rPr>
          <w:color w:val="auto"/>
        </w:rPr>
        <w:t>Voreingenommenheit (</w:t>
      </w:r>
      <w:r w:rsidR="0080141D" w:rsidRPr="00AB7166">
        <w:rPr>
          <w:color w:val="auto"/>
        </w:rPr>
        <w:t>„Bias“</w:t>
      </w:r>
      <w:r w:rsidR="003C446E" w:rsidRPr="00AB7166">
        <w:rPr>
          <w:color w:val="auto"/>
        </w:rPr>
        <w:t>)</w:t>
      </w:r>
      <w:r w:rsidR="00EB42BE" w:rsidRPr="00AB7166">
        <w:rPr>
          <w:color w:val="auto"/>
        </w:rPr>
        <w:t xml:space="preserve"> gegeben</w:t>
      </w:r>
      <w:r w:rsidR="002E298C" w:rsidRPr="00AB7166">
        <w:rPr>
          <w:color w:val="auto"/>
        </w:rPr>
        <w:t>, mit ein</w:t>
      </w:r>
      <w:r w:rsidR="002E298C">
        <w:t>em überdurchschnittlich</w:t>
      </w:r>
      <w:r w:rsidR="0080141D">
        <w:t xml:space="preserve"> gutem </w:t>
      </w:r>
      <w:r w:rsidR="002E298C">
        <w:t>Ergebnis</w:t>
      </w:r>
      <w:r w:rsidR="00B071F0">
        <w:t>, sowohl</w:t>
      </w:r>
      <w:r w:rsidR="002E298C">
        <w:t xml:space="preserve"> für die </w:t>
      </w:r>
      <w:r w:rsidR="00B071F0">
        <w:t>„</w:t>
      </w:r>
      <w:r w:rsidR="00076523">
        <w:t>New York Times</w:t>
      </w:r>
      <w:r w:rsidR="00B071F0">
        <w:t>“, als auch für „The Guardian“. B</w:t>
      </w:r>
      <w:r w:rsidR="00BC408A">
        <w:t>ei diesem Test haben beide Zeitungen ein sehr ähnliches Ergebnis erzielt, doch die Größe der Analyse beschränkte sich</w:t>
      </w:r>
      <w:r w:rsidR="009F2065">
        <w:t xml:space="preserve"> nur</w:t>
      </w:r>
      <w:r w:rsidR="00BC408A">
        <w:t xml:space="preserve"> auf </w:t>
      </w:r>
      <w:r w:rsidR="009F2065">
        <w:t xml:space="preserve">rund </w:t>
      </w:r>
      <w:r w:rsidR="00BC408A">
        <w:t xml:space="preserve">ein </w:t>
      </w:r>
      <w:r w:rsidR="00BC408A" w:rsidRPr="009F2065">
        <w:rPr>
          <w:color w:val="auto"/>
        </w:rPr>
        <w:t xml:space="preserve">Dutzend Artikel. </w:t>
      </w:r>
      <w:r w:rsidR="009F2065">
        <w:rPr>
          <w:color w:val="auto"/>
        </w:rPr>
        <w:t>Meine Idee war eine Analyse auf der Basis eines deutlich längeren Zeitraums und Umfangs</w:t>
      </w:r>
      <w:r w:rsidR="00BC408A" w:rsidRPr="009F2065">
        <w:rPr>
          <w:color w:val="auto"/>
        </w:rPr>
        <w:t>.</w:t>
      </w:r>
    </w:p>
    <w:p w14:paraId="37268BF1" w14:textId="171D348D" w:rsidR="00972228" w:rsidRPr="009E6BF6" w:rsidRDefault="009E6BF6" w:rsidP="009E6BF6">
      <w:pPr>
        <w:spacing w:line="360" w:lineRule="auto"/>
        <w:jc w:val="both"/>
        <w:rPr>
          <w:rFonts w:cs="Arial"/>
          <w:sz w:val="20"/>
        </w:rPr>
      </w:pPr>
      <w:r>
        <w:rPr>
          <w:rFonts w:cs="Arial"/>
          <w:b/>
          <w:sz w:val="20"/>
        </w:rPr>
        <w:t>4.</w:t>
      </w:r>
      <w:r w:rsidR="00FD5BA9">
        <w:rPr>
          <w:rFonts w:cs="Arial"/>
          <w:b/>
          <w:sz w:val="20"/>
        </w:rPr>
        <w:t xml:space="preserve"> </w:t>
      </w:r>
      <w:r w:rsidR="00475763" w:rsidRPr="009E6BF6">
        <w:rPr>
          <w:rFonts w:cs="Arial"/>
          <w:b/>
          <w:sz w:val="20"/>
        </w:rPr>
        <w:t>Vorgehensweise</w:t>
      </w:r>
      <w:r w:rsidR="009C6C66" w:rsidRPr="009E6BF6">
        <w:rPr>
          <w:rFonts w:cs="Arial"/>
          <w:b/>
          <w:sz w:val="20"/>
        </w:rPr>
        <w:t>, Materialien und Methoden</w:t>
      </w:r>
    </w:p>
    <w:p w14:paraId="2CFCECB1" w14:textId="62316B08" w:rsidR="005548AF" w:rsidRPr="00D70117" w:rsidRDefault="005548AF" w:rsidP="00D70117">
      <w:pPr>
        <w:pStyle w:val="JugendForscht"/>
      </w:pPr>
      <w:r w:rsidRPr="00972228">
        <w:t>Der Vorgang, um die Daten zu sammeln und zu analysieren, ist sehr komplex und wird in mehreren Schritten durchgeführt.</w:t>
      </w:r>
      <w:r w:rsidR="00657DF1">
        <w:t xml:space="preserve"> Es wird unterteilt in </w:t>
      </w:r>
      <w:r w:rsidR="00B66E78">
        <w:t>Sammeln</w:t>
      </w:r>
      <w:r w:rsidR="00657DF1">
        <w:t xml:space="preserve">, </w:t>
      </w:r>
      <w:r w:rsidR="00B66E78">
        <w:t>die A</w:t>
      </w:r>
      <w:r w:rsidR="00657DF1">
        <w:t>nalys</w:t>
      </w:r>
      <w:r w:rsidR="00B66E78">
        <w:t xml:space="preserve">e </w:t>
      </w:r>
      <w:r w:rsidR="00657DF1">
        <w:t xml:space="preserve">und </w:t>
      </w:r>
      <w:r w:rsidR="00B66E78">
        <w:t xml:space="preserve">die Visualisierung </w:t>
      </w:r>
      <w:r w:rsidR="00657DF1">
        <w:t xml:space="preserve">der </w:t>
      </w:r>
      <w:r w:rsidR="00B66E78">
        <w:t>Daten.</w:t>
      </w:r>
    </w:p>
    <w:p w14:paraId="7E111731" w14:textId="66072383" w:rsidR="005548AF" w:rsidRPr="00FD5BA9" w:rsidRDefault="00972228" w:rsidP="00D70117">
      <w:pPr>
        <w:pStyle w:val="JugendForscht"/>
        <w:rPr>
          <w:b/>
          <w:bCs/>
        </w:rPr>
      </w:pPr>
      <w:r w:rsidRPr="00FD5BA9">
        <w:rPr>
          <w:b/>
          <w:bCs/>
        </w:rPr>
        <w:t>4.</w:t>
      </w:r>
      <w:r w:rsidR="00FD5BA9" w:rsidRPr="00FD5BA9">
        <w:rPr>
          <w:b/>
          <w:bCs/>
        </w:rPr>
        <w:t>a</w:t>
      </w:r>
      <w:r w:rsidR="005548AF" w:rsidRPr="00FD5BA9">
        <w:rPr>
          <w:b/>
          <w:bCs/>
        </w:rPr>
        <w:t>. Links sammeln</w:t>
      </w:r>
    </w:p>
    <w:p w14:paraId="0635A352" w14:textId="08929BA4" w:rsidR="0031151E" w:rsidRPr="00D70117" w:rsidRDefault="005548AF" w:rsidP="00D70117">
      <w:pPr>
        <w:pStyle w:val="JugendForscht"/>
      </w:pPr>
      <w:r w:rsidRPr="00D70117">
        <w:t>Der erste Hauptschritt ist, den Artikeltext zu bekommen. Dafür muss ich als erstes Zugriff auf die kompletten Links der beiden Zeit</w:t>
      </w:r>
      <w:r w:rsidR="00B66E78" w:rsidRPr="00D70117">
        <w:t>ungen</w:t>
      </w:r>
      <w:r w:rsidRPr="00D70117">
        <w:t xml:space="preserve"> </w:t>
      </w:r>
      <w:r w:rsidR="00B66E78" w:rsidRPr="00D70117">
        <w:t>erhalten</w:t>
      </w:r>
      <w:r w:rsidRPr="00D70117">
        <w:t xml:space="preserve">. </w:t>
      </w:r>
      <w:r w:rsidRPr="00044299">
        <w:rPr>
          <w:lang w:val="en-GB"/>
        </w:rPr>
        <w:t>Dafür benutze ich d</w:t>
      </w:r>
      <w:r w:rsidR="00755091" w:rsidRPr="00044299">
        <w:rPr>
          <w:lang w:val="en-GB"/>
        </w:rPr>
        <w:t>as</w:t>
      </w:r>
      <w:r w:rsidRPr="00044299">
        <w:rPr>
          <w:lang w:val="en-GB"/>
        </w:rPr>
        <w:t xml:space="preserve"> </w:t>
      </w:r>
      <w:r w:rsidR="00755091" w:rsidRPr="00044299">
        <w:rPr>
          <w:lang w:val="en-GB"/>
        </w:rPr>
        <w:t xml:space="preserve">„Application Programming Interface” (API) </w:t>
      </w:r>
      <w:r w:rsidRPr="00044299">
        <w:rPr>
          <w:lang w:val="en-GB"/>
        </w:rPr>
        <w:t xml:space="preserve">von "The New York Times" und "The Guardian". </w:t>
      </w:r>
      <w:r w:rsidRPr="00D70117">
        <w:t xml:space="preserve">Da nur sehr wenige Zeitschriften so eine API haben, musste ich mich auf die beiden Zeitschriften beschränken. Die API gibt mir die Möglichkeit mithilfe von der </w:t>
      </w:r>
      <w:r w:rsidR="00972228" w:rsidRPr="00D70117">
        <w:t xml:space="preserve">Bibliothek </w:t>
      </w:r>
      <w:r w:rsidR="00D70117" w:rsidRPr="00D70117">
        <w:t>„requests“</w:t>
      </w:r>
      <w:r w:rsidR="00F47F86" w:rsidRPr="00D70117">
        <w:t xml:space="preserve"> (A Kenneth Reitz Project, 30.12.24)</w:t>
      </w:r>
      <w:r w:rsidRPr="00D70117">
        <w:t xml:space="preserve">, die Links der Artikel zu </w:t>
      </w:r>
      <w:r w:rsidR="00755091" w:rsidRPr="00D70117">
        <w:t>erhalten</w:t>
      </w:r>
      <w:r w:rsidRPr="00D70117">
        <w:t xml:space="preserve"> und in einer Datei zu speichern.</w:t>
      </w:r>
      <w:r w:rsidRPr="00D70117">
        <w:br/>
      </w:r>
      <w:r w:rsidR="00755091" w:rsidRPr="00D70117">
        <w:t>Mithilfe</w:t>
      </w:r>
      <w:r w:rsidRPr="00D70117">
        <w:t xml:space="preserve"> der Unterverzeichnisse des Links kann man das Datum, sowie Rubrik des Artikels auslesen und sortieren.</w:t>
      </w:r>
    </w:p>
    <w:p w14:paraId="023BB350" w14:textId="41AC1BCB" w:rsidR="00755091" w:rsidRPr="00CB7ABD" w:rsidRDefault="0031151E" w:rsidP="00D70117">
      <w:pPr>
        <w:pStyle w:val="JugendForscht"/>
      </w:pPr>
      <w:r w:rsidRPr="00CB7ABD">
        <w:lastRenderedPageBreak/>
        <w:t>…/2020/01/02/us/politics/a</w:t>
      </w:r>
      <w:r w:rsidR="00B071F0" w:rsidRPr="00CB7ABD">
        <w:t>rtikelname</w:t>
      </w:r>
      <w:r w:rsidRPr="00CB7ABD">
        <w:t>.html</w:t>
      </w:r>
    </w:p>
    <w:p w14:paraId="70B3AB48" w14:textId="47F81D7A" w:rsidR="005548AF" w:rsidRPr="00D70117" w:rsidRDefault="00755091" w:rsidP="00D70117">
      <w:pPr>
        <w:pStyle w:val="JugendForscht"/>
      </w:pPr>
      <w:r w:rsidRPr="00D70117">
        <w:t>Hier habe ich mich für drei Rubriken entschieden, welche bei beiden Zeitschriften vergleichbar sind. Diese Rubriken sind "World", "Politics" und "Opinion". Jetzt sortiere ich die Links nach Datum und Rubrik.</w:t>
      </w:r>
      <w:r w:rsidR="0031151E" w:rsidRPr="00D70117">
        <w:t xml:space="preserve"> </w:t>
      </w:r>
    </w:p>
    <w:p w14:paraId="6523C3DD" w14:textId="7A17ACEF" w:rsidR="009F2065" w:rsidRDefault="005548AF" w:rsidP="00D70117">
      <w:pPr>
        <w:pStyle w:val="JugendForscht"/>
      </w:pPr>
      <w:r w:rsidRPr="00D70117">
        <w:t xml:space="preserve">Mithilfe der Links kann ich jetzt auf die Webseiten zugreifen. Doch um die Artikel zu analysieren, brauche ich Zugriff auf den Artikeltext. Dies wird unterteilt in zwei </w:t>
      </w:r>
      <w:r w:rsidR="00B071F0">
        <w:t>wesentliche</w:t>
      </w:r>
      <w:r w:rsidRPr="00D70117">
        <w:t xml:space="preserve"> Schritte:</w:t>
      </w:r>
    </w:p>
    <w:p w14:paraId="1B03AE70" w14:textId="058D2663" w:rsidR="009F2065" w:rsidRPr="008D4E60" w:rsidRDefault="00A25F4D" w:rsidP="008D4E60">
      <w:pPr>
        <w:pStyle w:val="JugendForscht"/>
        <w:rPr>
          <w:b/>
          <w:bCs/>
        </w:rPr>
      </w:pPr>
      <w:r w:rsidRPr="00FD5BA9">
        <w:rPr>
          <w:b/>
          <w:bCs/>
        </w:rPr>
        <w:t>4.</w:t>
      </w:r>
      <w:r w:rsidR="00FD5BA9" w:rsidRPr="00FD5BA9">
        <w:rPr>
          <w:b/>
          <w:bCs/>
        </w:rPr>
        <w:t>b</w:t>
      </w:r>
      <w:r w:rsidR="005548AF" w:rsidRPr="00FD5BA9">
        <w:rPr>
          <w:b/>
          <w:bCs/>
        </w:rPr>
        <w:t>. Quellcode herunterladen</w:t>
      </w:r>
    </w:p>
    <w:p w14:paraId="5439EC51" w14:textId="46084511" w:rsidR="00264EA2" w:rsidRDefault="005548AF" w:rsidP="00D70117">
      <w:pPr>
        <w:pStyle w:val="JugendForscht"/>
      </w:pPr>
      <w:r w:rsidRPr="00D70117">
        <w:t xml:space="preserve">Als </w:t>
      </w:r>
      <w:r w:rsidR="0031151E" w:rsidRPr="00D70117">
        <w:t>nächstes</w:t>
      </w:r>
      <w:r w:rsidRPr="00D70117">
        <w:t xml:space="preserve"> benötige ich den Quellcode der Webseite. Das </w:t>
      </w:r>
      <w:r w:rsidR="00615774" w:rsidRPr="00D70117">
        <w:t>B</w:t>
      </w:r>
      <w:r w:rsidRPr="00D70117">
        <w:t xml:space="preserve">eschaffen des Quellcodes war der vermutlich aufwendigste Prozess der ganzen Arbeit. Der Quellcode ist der HTML-Code der Webseite, </w:t>
      </w:r>
      <w:r w:rsidR="00B071F0">
        <w:t>der</w:t>
      </w:r>
      <w:r w:rsidRPr="00D70117">
        <w:t xml:space="preserve"> alle Informationen der Webseite enthält. Diesen Code kann ich durch verschiedene Methoden herunterladen. Der Prozess ist sehr unterschiedlich, je nachdem welche Webseite ich herunterlade.</w:t>
      </w:r>
      <w:r w:rsidRPr="00D70117">
        <w:br/>
        <w:t xml:space="preserve">Bei "The Guardian" war dieser Prozess </w:t>
      </w:r>
      <w:r w:rsidR="00615774" w:rsidRPr="00D70117">
        <w:t>relativ</w:t>
      </w:r>
      <w:r w:rsidRPr="00D70117">
        <w:t xml:space="preserve"> einfacher. Ich konnte mit einer einfachen Anfrage mit dem Python Modul </w:t>
      </w:r>
      <w:r w:rsidR="00D70117" w:rsidRPr="00D70117">
        <w:t xml:space="preserve">„requests“ </w:t>
      </w:r>
      <w:r w:rsidRPr="00D70117">
        <w:t>den Quellcode der Webseite herunterladen. Dieser wurde dann in einer Textdatei gespeichert, sortiert nach Datum und Rubrik.</w:t>
      </w:r>
      <w:r w:rsidRPr="00D70117">
        <w:br/>
        <w:t xml:space="preserve">Bei der New York Times war </w:t>
      </w:r>
      <w:r w:rsidR="00615774" w:rsidRPr="00D70117">
        <w:t>die Beschaffung des Quellcodes</w:t>
      </w:r>
      <w:r w:rsidRPr="00D70117">
        <w:t xml:space="preserve"> viel komplizierter. Die Methode</w:t>
      </w:r>
      <w:r w:rsidR="00D70117">
        <w:rPr>
          <w:rStyle w:val="HTMLCode"/>
          <w:rFonts w:ascii="Arial" w:hAnsi="Arial" w:cs="Times New Roman"/>
        </w:rPr>
        <w:t xml:space="preserve"> </w:t>
      </w:r>
      <w:r w:rsidR="00D70117">
        <w:t>„requests“</w:t>
      </w:r>
      <w:r w:rsidRPr="00D70117">
        <w:t xml:space="preserve"> w</w:t>
      </w:r>
      <w:r w:rsidR="00615774" w:rsidRPr="00D70117">
        <w:t>elche</w:t>
      </w:r>
      <w:r w:rsidRPr="00D70117">
        <w:t xml:space="preserve"> ich bei "The Guardian" genutzt habe, hat </w:t>
      </w:r>
      <w:r w:rsidR="00615774" w:rsidRPr="00D70117">
        <w:t xml:space="preserve">hier </w:t>
      </w:r>
      <w:r w:rsidRPr="00D70117">
        <w:t>nicht funktioniert</w:t>
      </w:r>
      <w:r w:rsidR="001D3AF6">
        <w:t>.</w:t>
      </w:r>
    </w:p>
    <w:p w14:paraId="2C384E75" w14:textId="6FBEC05C" w:rsidR="00A25F4D" w:rsidRPr="009E5952" w:rsidRDefault="005548AF" w:rsidP="00D70117">
      <w:pPr>
        <w:pStyle w:val="JugendForscht"/>
        <w:rPr>
          <w:color w:val="auto"/>
        </w:rPr>
      </w:pPr>
      <w:r w:rsidRPr="00D70117">
        <w:t xml:space="preserve">Die zweite Methode ist die Python </w:t>
      </w:r>
      <w:r w:rsidR="00972228" w:rsidRPr="00D70117">
        <w:t>Bibliothek</w:t>
      </w:r>
      <w:r w:rsidRPr="00D70117">
        <w:t> </w:t>
      </w:r>
      <w:r w:rsidR="00E9517F">
        <w:t>„selenium“ (</w:t>
      </w:r>
      <w:r w:rsidR="00E9517F" w:rsidRPr="00E9517F">
        <w:t>Selenium Software Freedom Conservancy</w:t>
      </w:r>
      <w:r w:rsidR="00E9517F">
        <w:t>, 30.12.24)</w:t>
      </w:r>
      <w:r w:rsidRPr="00D70117">
        <w:t>, welche eine beliebte Methode ist um einen echten Browser wie Chrome zu si</w:t>
      </w:r>
      <w:r w:rsidRPr="009E5952">
        <w:rPr>
          <w:color w:val="auto"/>
        </w:rPr>
        <w:t xml:space="preserve">mulieren. Doch auch hier gab es Probleme. </w:t>
      </w:r>
      <w:r w:rsidR="001D3AF6" w:rsidRPr="009E5952">
        <w:rPr>
          <w:color w:val="auto"/>
        </w:rPr>
        <w:t xml:space="preserve">Auf der Webseite wurde </w:t>
      </w:r>
      <w:r w:rsidRPr="009E5952">
        <w:rPr>
          <w:color w:val="auto"/>
        </w:rPr>
        <w:t>nur de</w:t>
      </w:r>
      <w:r w:rsidR="001D3AF6" w:rsidRPr="009E5952">
        <w:rPr>
          <w:color w:val="auto"/>
        </w:rPr>
        <w:t>r</w:t>
      </w:r>
      <w:r w:rsidRPr="009E5952">
        <w:rPr>
          <w:color w:val="auto"/>
        </w:rPr>
        <w:t xml:space="preserve"> erste Absatz des Artikels angezeigt. </w:t>
      </w:r>
    </w:p>
    <w:p w14:paraId="2FAA1D9B" w14:textId="2DEF2E6B" w:rsidR="005548AF" w:rsidRPr="00D70117" w:rsidRDefault="001D3AF6" w:rsidP="00D70117">
      <w:pPr>
        <w:pStyle w:val="JugendForscht"/>
      </w:pPr>
      <w:r>
        <w:t>N</w:t>
      </w:r>
      <w:r w:rsidR="005548AF" w:rsidRPr="00D70117">
        <w:t xml:space="preserve">ach ein wenig </w:t>
      </w:r>
      <w:r w:rsidR="00615774" w:rsidRPr="00D70117">
        <w:t>H</w:t>
      </w:r>
      <w:r w:rsidR="005548AF" w:rsidRPr="00D70117">
        <w:t xml:space="preserve">erumprobieren, habe ich entdeckt, dass der komplette Artikeltext auch im "Backend" vorhanden ist. Aber leider in einem komplizierten Geflecht aus JSON-ähnlichen Strukturen. Das </w:t>
      </w:r>
      <w:r w:rsidR="00B071F0">
        <w:t>bedeutet,</w:t>
      </w:r>
      <w:r w:rsidR="005548AF" w:rsidRPr="00D70117">
        <w:t xml:space="preserve"> ich konnte den Quellcode mit meiner vorher genannten Methode </w:t>
      </w:r>
      <w:r w:rsidR="00E9517F">
        <w:t xml:space="preserve">„selenium“ </w:t>
      </w:r>
      <w:r w:rsidR="005548AF" w:rsidRPr="00D70117">
        <w:t xml:space="preserve">herunterladen und </w:t>
      </w:r>
      <w:r w:rsidR="00B071F0" w:rsidRPr="00D70117">
        <w:t xml:space="preserve">den Text </w:t>
      </w:r>
      <w:r w:rsidR="005548AF" w:rsidRPr="00D70117">
        <w:t>nachträglich extrahieren.</w:t>
      </w:r>
      <w:r w:rsidR="005548AF" w:rsidRPr="00D70117">
        <w:br/>
        <w:t xml:space="preserve">Da dieser Schritt am zeitaufwendigsten war, habe ich nach </w:t>
      </w:r>
      <w:r w:rsidR="00972228" w:rsidRPr="00D70117">
        <w:t>Wegen</w:t>
      </w:r>
      <w:r w:rsidR="005548AF" w:rsidRPr="00D70117">
        <w:t xml:space="preserve"> gesucht um diesen Prozess zu </w:t>
      </w:r>
      <w:r w:rsidR="00615774" w:rsidRPr="00D70117">
        <w:t>optimieren</w:t>
      </w:r>
      <w:r w:rsidR="005548AF" w:rsidRPr="00D70117">
        <w:t>.</w:t>
      </w:r>
    </w:p>
    <w:p w14:paraId="0C84E252" w14:textId="71520957" w:rsidR="00066323" w:rsidRDefault="005548AF" w:rsidP="00D70117">
      <w:pPr>
        <w:pStyle w:val="JugendForscht"/>
        <w:rPr>
          <w:color w:val="FF0000"/>
        </w:rPr>
      </w:pPr>
      <w:r w:rsidRPr="00D70117">
        <w:t>Meine erste Idee war</w:t>
      </w:r>
      <w:r w:rsidR="00615774" w:rsidRPr="00D70117">
        <w:t xml:space="preserve">, </w:t>
      </w:r>
      <w:r w:rsidRPr="00D70117">
        <w:t>das Projekt auf </w:t>
      </w:r>
      <w:r w:rsidR="002B7229">
        <w:t>„</w:t>
      </w:r>
      <w:r w:rsidRPr="002B7229">
        <w:rPr>
          <w:rStyle w:val="HTMLCode"/>
          <w:rFonts w:ascii="Arial" w:hAnsi="Arial" w:cs="Times New Roman"/>
        </w:rPr>
        <w:t>Google Colab</w:t>
      </w:r>
      <w:r w:rsidR="002B7229">
        <w:rPr>
          <w:rStyle w:val="HTMLCode"/>
          <w:rFonts w:ascii="Arial" w:hAnsi="Arial" w:cs="Times New Roman"/>
        </w:rPr>
        <w:t xml:space="preserve">“ (Google </w:t>
      </w:r>
      <w:r w:rsidR="002B7229">
        <w:t xml:space="preserve">Colaboratory, </w:t>
      </w:r>
      <w:r w:rsidR="00974BBF" w:rsidRPr="00974BBF">
        <w:t>03.01.25</w:t>
      </w:r>
      <w:r w:rsidR="002B7229">
        <w:t>)</w:t>
      </w:r>
      <w:r w:rsidRPr="00D70117">
        <w:t> als </w:t>
      </w:r>
      <w:r w:rsidR="002B7229">
        <w:t>„</w:t>
      </w:r>
      <w:r w:rsidRPr="002B7229">
        <w:rPr>
          <w:rStyle w:val="HTMLCode"/>
          <w:rFonts w:ascii="Arial" w:hAnsi="Arial" w:cs="Times New Roman"/>
        </w:rPr>
        <w:t>Jupyter Notebook</w:t>
      </w:r>
      <w:r w:rsidR="002B7229">
        <w:rPr>
          <w:rStyle w:val="HTMLCode"/>
          <w:rFonts w:ascii="Arial" w:hAnsi="Arial" w:cs="Times New Roman"/>
        </w:rPr>
        <w:t>“</w:t>
      </w:r>
      <w:r w:rsidR="00974BBF">
        <w:rPr>
          <w:rStyle w:val="HTMLCode"/>
          <w:rFonts w:ascii="Arial" w:hAnsi="Arial" w:cs="Times New Roman"/>
        </w:rPr>
        <w:t xml:space="preserve"> (Jupyter, </w:t>
      </w:r>
      <w:r w:rsidR="00974BBF" w:rsidRPr="00974BBF">
        <w:t>03.01.25)</w:t>
      </w:r>
      <w:r w:rsidRPr="00D70117">
        <w:t xml:space="preserve"> auszuführen. Hier kann man </w:t>
      </w:r>
      <w:r w:rsidR="00615774" w:rsidRPr="00D70117">
        <w:t xml:space="preserve">sowohl </w:t>
      </w:r>
      <w:r w:rsidRPr="00D70117">
        <w:t xml:space="preserve">Python Code online ausführen, </w:t>
      </w:r>
      <w:r w:rsidR="00615774" w:rsidRPr="00D70117">
        <w:t xml:space="preserve">als </w:t>
      </w:r>
      <w:r w:rsidRPr="00D70117">
        <w:t>auch die </w:t>
      </w:r>
      <w:r w:rsidR="00E9517F">
        <w:t xml:space="preserve">„selenium“ </w:t>
      </w:r>
      <w:r w:rsidRPr="00D70117">
        <w:t>-</w:t>
      </w:r>
      <w:r w:rsidR="00E9517F">
        <w:t xml:space="preserve"> </w:t>
      </w:r>
      <w:r w:rsidRPr="00D70117">
        <w:t xml:space="preserve">Methode nutzen. </w:t>
      </w:r>
      <w:r w:rsidR="00066323" w:rsidRPr="00D70117">
        <w:t>Dies erlaubt jedoch weniger Zugriffsmöglichkeiten auf das Dateisystem</w:t>
      </w:r>
      <w:r w:rsidRPr="00D70117">
        <w:t xml:space="preserve">, </w:t>
      </w:r>
      <w:r w:rsidR="00066323" w:rsidRPr="00D70117">
        <w:t xml:space="preserve">weshalb </w:t>
      </w:r>
      <w:r w:rsidRPr="00D70117">
        <w:t>ich dies</w:t>
      </w:r>
      <w:r w:rsidR="00066323" w:rsidRPr="00D70117">
        <w:t>e</w:t>
      </w:r>
      <w:r w:rsidRPr="00D70117">
        <w:t xml:space="preserve"> </w:t>
      </w:r>
      <w:r w:rsidR="00066323" w:rsidRPr="00D70117">
        <w:t xml:space="preserve">Methode </w:t>
      </w:r>
      <w:r w:rsidRPr="00D70117">
        <w:t>verworfen</w:t>
      </w:r>
      <w:r w:rsidR="00066323" w:rsidRPr="00D70117">
        <w:t xml:space="preserve"> habe</w:t>
      </w:r>
      <w:r w:rsidRPr="00D70117">
        <w:t>. Meine zweite Idee</w:t>
      </w:r>
      <w:r w:rsidR="00066323" w:rsidRPr="00D70117">
        <w:t xml:space="preserve"> </w:t>
      </w:r>
      <w:r w:rsidRPr="00D70117">
        <w:t>war</w:t>
      </w:r>
      <w:r w:rsidR="00066323" w:rsidRPr="00D70117">
        <w:t>,</w:t>
      </w:r>
      <w:r w:rsidRPr="00D70117">
        <w:t xml:space="preserve"> das Projekt </w:t>
      </w:r>
      <w:r w:rsidRPr="00974BBF">
        <w:t>auf einem </w:t>
      </w:r>
      <w:r w:rsidR="00974BBF" w:rsidRPr="00974BBF">
        <w:t>„</w:t>
      </w:r>
      <w:r w:rsidRPr="00974BBF">
        <w:rPr>
          <w:rStyle w:val="HTMLCode"/>
          <w:rFonts w:ascii="Arial" w:hAnsi="Arial" w:cs="Times New Roman"/>
        </w:rPr>
        <w:t>Amazon Web Services</w:t>
      </w:r>
      <w:r w:rsidR="00974BBF" w:rsidRPr="00974BBF">
        <w:rPr>
          <w:rStyle w:val="HTMLCode"/>
          <w:rFonts w:ascii="Arial" w:hAnsi="Arial" w:cs="Times New Roman"/>
        </w:rPr>
        <w:t>“</w:t>
      </w:r>
      <w:r w:rsidR="00974BBF">
        <w:rPr>
          <w:rStyle w:val="HTMLCode"/>
          <w:rFonts w:ascii="Arial" w:hAnsi="Arial" w:cs="Times New Roman"/>
        </w:rPr>
        <w:t xml:space="preserve"> (AWS</w:t>
      </w:r>
      <w:r w:rsidRPr="00974BBF">
        <w:rPr>
          <w:rStyle w:val="HTMLCode"/>
          <w:rFonts w:ascii="Arial" w:hAnsi="Arial" w:cs="Times New Roman"/>
        </w:rPr>
        <w:t>)</w:t>
      </w:r>
      <w:r w:rsidR="00974BBF">
        <w:rPr>
          <w:rStyle w:val="HTMLCode"/>
          <w:rFonts w:ascii="Arial" w:hAnsi="Arial" w:cs="Times New Roman"/>
        </w:rPr>
        <w:t xml:space="preserve"> (</w:t>
      </w:r>
      <w:r w:rsidR="00974BBF" w:rsidRPr="00974BBF">
        <w:t>Amazon Web Services Inc.</w:t>
      </w:r>
      <w:r w:rsidR="00974BBF">
        <w:t xml:space="preserve">, </w:t>
      </w:r>
      <w:r w:rsidR="00974BBF" w:rsidRPr="00974BBF">
        <w:t>03.01.25)</w:t>
      </w:r>
      <w:r w:rsidR="001D3AF6">
        <w:t xml:space="preserve"> </w:t>
      </w:r>
      <w:r w:rsidRPr="00974BBF">
        <w:t>Server</w:t>
      </w:r>
      <w:r w:rsidRPr="00D70117">
        <w:t xml:space="preserve"> auszuführen. Hierbei habe ich einen AWS EC2-Server eingerichtet, um meine Anwendung zu hosten</w:t>
      </w:r>
      <w:r w:rsidR="00A25F4D" w:rsidRPr="00D70117">
        <w:t xml:space="preserve">. </w:t>
      </w:r>
      <w:r w:rsidR="00066323" w:rsidRPr="00D70117">
        <w:t xml:space="preserve">Diese Methode hat mir ermöglicht den Quellcode im Hintergrund auf dem Server herunterzuladen. Mehr dazu kann in meinem </w:t>
      </w:r>
      <w:r w:rsidR="007E6E58">
        <w:t>erweitertem</w:t>
      </w:r>
      <w:r w:rsidR="00974BBF">
        <w:t xml:space="preserve"> </w:t>
      </w:r>
      <w:r w:rsidR="007E6E58">
        <w:t xml:space="preserve">Blog gefunden werden </w:t>
      </w:r>
      <w:r w:rsidR="00775556">
        <w:t>(Levi Blumenwitz,</w:t>
      </w:r>
      <w:r w:rsidR="00CB2243">
        <w:t xml:space="preserve"> </w:t>
      </w:r>
      <w:r w:rsidR="007834DF">
        <w:t>D</w:t>
      </w:r>
      <w:r w:rsidR="00CB2243">
        <w:t>,</w:t>
      </w:r>
      <w:r w:rsidR="00775556">
        <w:t xml:space="preserve"> 10.01.25</w:t>
      </w:r>
      <w:r w:rsidR="007E6E58" w:rsidRPr="009E5952">
        <w:rPr>
          <w:color w:val="auto"/>
        </w:rPr>
        <w:t>)</w:t>
      </w:r>
      <w:r w:rsidR="001D3AF6" w:rsidRPr="009E5952">
        <w:rPr>
          <w:color w:val="auto"/>
        </w:rPr>
        <w:t>. Eine weitere Methode war, die von Python integrierte Methode „subprocess</w:t>
      </w:r>
      <w:r w:rsidR="005632BF" w:rsidRPr="009E5952">
        <w:rPr>
          <w:color w:val="auto"/>
        </w:rPr>
        <w:t>es</w:t>
      </w:r>
      <w:r w:rsidR="001D3AF6" w:rsidRPr="009E5952">
        <w:rPr>
          <w:color w:val="auto"/>
        </w:rPr>
        <w:t xml:space="preserve">“ </w:t>
      </w:r>
      <w:r w:rsidR="00376DBB" w:rsidRPr="009E5952">
        <w:rPr>
          <w:color w:val="auto"/>
        </w:rPr>
        <w:t>(Python Software Foundation, 18.01.25)</w:t>
      </w:r>
      <w:r w:rsidR="001D3AF6" w:rsidRPr="009E5952">
        <w:rPr>
          <w:color w:val="auto"/>
        </w:rPr>
        <w:t xml:space="preserve"> zu nutzen. Dies lässt mich eine bestimmte Methode mehrmals gleichzeitig </w:t>
      </w:r>
      <w:r w:rsidR="0066717C" w:rsidRPr="009E5952">
        <w:rPr>
          <w:color w:val="auto"/>
        </w:rPr>
        <w:t xml:space="preserve">ausführen. Nun konnte ich meinen Code mehrmals gleichzeitig auf einem Online </w:t>
      </w:r>
      <w:r w:rsidR="0066717C" w:rsidRPr="009E5952">
        <w:rPr>
          <w:color w:val="auto"/>
        </w:rPr>
        <w:lastRenderedPageBreak/>
        <w:t>Server ausführen, was meine Computer Rechenleistung massiv verringert hat.</w:t>
      </w:r>
      <w:r w:rsidR="005632BF" w:rsidRPr="009E5952">
        <w:rPr>
          <w:color w:val="auto"/>
        </w:rPr>
        <w:t xml:space="preserve"> </w:t>
      </w:r>
      <w:r w:rsidR="00F30C45" w:rsidRPr="009E5952">
        <w:rPr>
          <w:color w:val="auto"/>
        </w:rPr>
        <w:t>(Siehe Abbildung 1)</w:t>
      </w:r>
    </w:p>
    <w:bookmarkStart w:id="3" w:name="_MON_1798734889"/>
    <w:bookmarkEnd w:id="3"/>
    <w:p w14:paraId="1C8BC068" w14:textId="4E28497E" w:rsidR="00F30C45" w:rsidRPr="001D3AF6" w:rsidRDefault="000006C8" w:rsidP="00D70117">
      <w:pPr>
        <w:pStyle w:val="JugendForscht"/>
        <w:rPr>
          <w:color w:val="FF0000"/>
        </w:rPr>
      </w:pPr>
      <w:r>
        <w:rPr>
          <w:color w:val="FF0000"/>
        </w:rPr>
        <w:object w:dxaOrig="9072" w:dyaOrig="2331" w14:anchorId="0734DD87">
          <v:shape id="_x0000_i1028" type="#_x0000_t75" style="width:453.75pt;height:116.65pt" o:ole="">
            <v:imagedata r:id="rId9" o:title=""/>
          </v:shape>
          <o:OLEObject Type="Embed" ProgID="Word.OpenDocumentText.12" ShapeID="_x0000_i1028" DrawAspect="Content" ObjectID="_1798744233" r:id="rId10"/>
        </w:object>
      </w:r>
    </w:p>
    <w:p w14:paraId="7902CDC4" w14:textId="634A9A0D" w:rsidR="005548AF" w:rsidRPr="00FD5BA9" w:rsidRDefault="00A25F4D" w:rsidP="00D70117">
      <w:pPr>
        <w:pStyle w:val="JugendForscht"/>
        <w:rPr>
          <w:b/>
          <w:bCs/>
        </w:rPr>
      </w:pPr>
      <w:r w:rsidRPr="00FD5BA9">
        <w:rPr>
          <w:b/>
          <w:bCs/>
        </w:rPr>
        <w:t>4.</w:t>
      </w:r>
      <w:r w:rsidR="00FD5BA9" w:rsidRPr="00FD5BA9">
        <w:rPr>
          <w:b/>
          <w:bCs/>
        </w:rPr>
        <w:t>c</w:t>
      </w:r>
      <w:r w:rsidR="005548AF" w:rsidRPr="00FD5BA9">
        <w:rPr>
          <w:b/>
          <w:bCs/>
        </w:rPr>
        <w:t>. Text extrahieren</w:t>
      </w:r>
    </w:p>
    <w:p w14:paraId="11FE46F6" w14:textId="6A052407" w:rsidR="005548AF" w:rsidRPr="00D70117" w:rsidRDefault="00066323" w:rsidP="00D70117">
      <w:pPr>
        <w:pStyle w:val="JugendForscht"/>
      </w:pPr>
      <w:r w:rsidRPr="00D70117">
        <w:t xml:space="preserve">Für die Extraktion der „New York Times“ Texte </w:t>
      </w:r>
      <w:r w:rsidR="005548AF" w:rsidRPr="00D70117">
        <w:t xml:space="preserve">habe ich eine Funktion erstellt, die den Text Stück für Stück aus dem Backend herausfiltert und dann </w:t>
      </w:r>
      <w:r w:rsidRPr="00D70117">
        <w:t xml:space="preserve">wieder </w:t>
      </w:r>
      <w:r w:rsidR="005548AF" w:rsidRPr="00D70117">
        <w:t>zusammenfügt.</w:t>
      </w:r>
      <w:r w:rsidR="005E7AF8" w:rsidRPr="00D70117">
        <w:t xml:space="preserve"> Mithilfe von </w:t>
      </w:r>
      <w:r w:rsidR="00753148">
        <w:t>„Regular Expressions“ (</w:t>
      </w:r>
      <w:r w:rsidR="00753148" w:rsidRPr="00753148">
        <w:t>Python Software Foundation</w:t>
      </w:r>
      <w:r w:rsidR="00753148">
        <w:t xml:space="preserve">, 30.12.24) </w:t>
      </w:r>
      <w:r w:rsidR="005E7AF8" w:rsidRPr="00D70117">
        <w:t>konnte der Text gefiltert und die relevanten Daten gespeichert werden</w:t>
      </w:r>
      <w:r w:rsidR="005E7AF8" w:rsidRPr="00264EA2">
        <w:rPr>
          <w:color w:val="auto"/>
        </w:rPr>
        <w:t>.</w:t>
      </w:r>
      <w:r w:rsidR="00524726" w:rsidRPr="00264EA2">
        <w:rPr>
          <w:color w:val="auto"/>
        </w:rPr>
        <w:t xml:space="preserve"> </w:t>
      </w:r>
      <w:r w:rsidR="00CB7ABD" w:rsidRPr="00264EA2">
        <w:rPr>
          <w:color w:val="auto"/>
        </w:rPr>
        <w:t xml:space="preserve">In Abbildung 3 ist die Funktion dargestellt, mit welcher ich den HTML-Text gefiltert habe. Als Parameter </w:t>
      </w:r>
      <w:r w:rsidR="00CB7ABD">
        <w:t>ist der HTML-Code erwartet und die Ausgabe ist der Text.</w:t>
      </w:r>
      <w:bookmarkStart w:id="4" w:name="_MON_1797686138"/>
      <w:bookmarkEnd w:id="4"/>
      <w:r w:rsidR="00524726" w:rsidRPr="00D70117">
        <w:object w:dxaOrig="9072" w:dyaOrig="2348" w14:anchorId="4595C1A4">
          <v:shape id="_x0000_i1029" type="#_x0000_t75" style="width:453.75pt;height:117.4pt" o:ole="">
            <v:imagedata r:id="rId11" o:title=""/>
          </v:shape>
          <o:OLEObject Type="Embed" ProgID="Word.OpenDocumentText.12" ShapeID="_x0000_i1029" DrawAspect="Content" ObjectID="_1798744234" r:id="rId12"/>
        </w:object>
      </w:r>
      <w:r w:rsidR="00A52A8D" w:rsidRPr="00D70117">
        <w:t>D</w:t>
      </w:r>
      <w:r w:rsidR="005548AF" w:rsidRPr="00D70117">
        <w:t xml:space="preserve">as </w:t>
      </w:r>
      <w:r w:rsidRPr="00D70117">
        <w:t>E</w:t>
      </w:r>
      <w:r w:rsidR="005548AF" w:rsidRPr="00D70117">
        <w:t xml:space="preserve">xtrahieren des Textes </w:t>
      </w:r>
      <w:r w:rsidRPr="00D70117">
        <w:t xml:space="preserve">bei "The Guardian" </w:t>
      </w:r>
      <w:r w:rsidR="005548AF" w:rsidRPr="00D70117">
        <w:t>war einfacher. Hier habe ich die herkömmliche Methode </w:t>
      </w:r>
      <w:r w:rsidR="00F02EB7">
        <w:t>„</w:t>
      </w:r>
      <w:r w:rsidR="005548AF" w:rsidRPr="00974BBF">
        <w:rPr>
          <w:rStyle w:val="HTMLCode"/>
          <w:rFonts w:ascii="Arial" w:hAnsi="Arial" w:cs="Times New Roman"/>
        </w:rPr>
        <w:t>BeautifulSoup</w:t>
      </w:r>
      <w:r w:rsidR="00F02EB7">
        <w:rPr>
          <w:rStyle w:val="HTMLCode"/>
          <w:rFonts w:ascii="Arial" w:hAnsi="Arial" w:cs="Times New Roman"/>
        </w:rPr>
        <w:t>“</w:t>
      </w:r>
      <w:r w:rsidR="00974BBF">
        <w:rPr>
          <w:rStyle w:val="HTMLCode"/>
          <w:rFonts w:ascii="Arial" w:hAnsi="Arial" w:cs="Times New Roman"/>
        </w:rPr>
        <w:t xml:space="preserve"> (</w:t>
      </w:r>
      <w:r w:rsidR="00974BBF" w:rsidRPr="00974BBF">
        <w:t>Leonard Richardson</w:t>
      </w:r>
      <w:r w:rsidR="00974BBF">
        <w:t>, 30.12.24)</w:t>
      </w:r>
      <w:r w:rsidR="005548AF" w:rsidRPr="00D70117">
        <w:t> genutzt um anhand von HTML-Tags den Text zu lokalisieren. Dieser Text wurde dann in einer Textdatei gespeichert, sortiert nach Datum und Rubrik.</w:t>
      </w:r>
    </w:p>
    <w:p w14:paraId="62F507AF" w14:textId="1498E340" w:rsidR="005548AF" w:rsidRPr="00FD5BA9" w:rsidRDefault="00A25F4D" w:rsidP="00D70117">
      <w:pPr>
        <w:pStyle w:val="JugendForscht"/>
        <w:rPr>
          <w:b/>
          <w:bCs/>
        </w:rPr>
      </w:pPr>
      <w:r w:rsidRPr="00FD5BA9">
        <w:rPr>
          <w:b/>
          <w:bCs/>
        </w:rPr>
        <w:t>4.</w:t>
      </w:r>
      <w:r w:rsidR="00FD5BA9" w:rsidRPr="00FD5BA9">
        <w:rPr>
          <w:b/>
          <w:bCs/>
        </w:rPr>
        <w:t>d</w:t>
      </w:r>
      <w:r w:rsidR="005548AF" w:rsidRPr="00FD5BA9">
        <w:rPr>
          <w:b/>
          <w:bCs/>
        </w:rPr>
        <w:t>. Text analysieren</w:t>
      </w:r>
    </w:p>
    <w:p w14:paraId="3F5C8D16" w14:textId="2CA26AB9" w:rsidR="008D4E60" w:rsidRPr="00D70117" w:rsidRDefault="005548AF" w:rsidP="00D70117">
      <w:pPr>
        <w:pStyle w:val="JugendForscht"/>
      </w:pPr>
      <w:r w:rsidRPr="00D70117">
        <w:t>Da ich nun den Artikeltext habe, kann ich diesen nach verschiedenen </w:t>
      </w:r>
      <w:r w:rsidR="00A52A8D" w:rsidRPr="00D70117">
        <w:t xml:space="preserve">Kriterien </w:t>
      </w:r>
      <w:r w:rsidRPr="00D70117">
        <w:t>analysieren.</w:t>
      </w:r>
      <w:r w:rsidRPr="00D70117">
        <w:br/>
        <w:t xml:space="preserve">Zum </w:t>
      </w:r>
      <w:r w:rsidR="00A25F4D" w:rsidRPr="00D70117">
        <w:t>Speichern</w:t>
      </w:r>
      <w:r w:rsidRPr="00D70117">
        <w:t xml:space="preserve"> der ausgewerteten Daten </w:t>
      </w:r>
      <w:r w:rsidR="00A52A8D" w:rsidRPr="00D70117">
        <w:t>werde</w:t>
      </w:r>
      <w:r w:rsidRPr="00D70117">
        <w:t xml:space="preserve"> ich </w:t>
      </w:r>
      <w:r w:rsidR="00A52A8D" w:rsidRPr="00D70117">
        <w:t xml:space="preserve">mehrere </w:t>
      </w:r>
      <w:r w:rsidRPr="00D70117">
        <w:t>SQL-Datenbank</w:t>
      </w:r>
      <w:r w:rsidR="00A52A8D" w:rsidRPr="00D70117">
        <w:t xml:space="preserve">en </w:t>
      </w:r>
      <w:r w:rsidRPr="00D70117">
        <w:t>erstell</w:t>
      </w:r>
      <w:r w:rsidR="00A52A8D" w:rsidRPr="00D70117">
        <w:t>en</w:t>
      </w:r>
      <w:r w:rsidRPr="00D70117">
        <w:t xml:space="preserve">. Hierfür benutze ich über das ganze Projekt hinweg Pythons </w:t>
      </w:r>
      <w:r w:rsidR="00A25F4D" w:rsidRPr="00D70117">
        <w:t>Bibliothek</w:t>
      </w:r>
      <w:r w:rsidRPr="00D70117">
        <w:t> </w:t>
      </w:r>
      <w:r w:rsidR="00847F81">
        <w:t>„</w:t>
      </w:r>
      <w:r w:rsidRPr="00D70117">
        <w:rPr>
          <w:rStyle w:val="HTMLCode"/>
          <w:rFonts w:ascii="Arial" w:hAnsi="Arial" w:cs="Times New Roman"/>
        </w:rPr>
        <w:t>SQLite3</w:t>
      </w:r>
      <w:r w:rsidR="00847F81">
        <w:rPr>
          <w:rStyle w:val="HTMLCode"/>
          <w:rFonts w:ascii="Arial" w:hAnsi="Arial" w:cs="Times New Roman"/>
        </w:rPr>
        <w:t>“ (</w:t>
      </w:r>
      <w:r w:rsidR="00700528" w:rsidRPr="00E15F3B">
        <w:t>Python Software Foundation</w:t>
      </w:r>
      <w:r w:rsidR="00847F81">
        <w:t>, 30.</w:t>
      </w:r>
      <w:r w:rsidR="00BF5F26">
        <w:t>12.24)</w:t>
      </w:r>
      <w:r w:rsidRPr="00D70117">
        <w:t xml:space="preserve">. In dieser Datenbank speichere ich die Daten nach Datum und Rubrik, um </w:t>
      </w:r>
      <w:r w:rsidR="00A52A8D" w:rsidRPr="00D70117">
        <w:t xml:space="preserve">sie </w:t>
      </w:r>
      <w:r w:rsidRPr="00D70117">
        <w:t>später einfach</w:t>
      </w:r>
      <w:r w:rsidR="00A52A8D" w:rsidRPr="00D70117">
        <w:t>er</w:t>
      </w:r>
      <w:r w:rsidRPr="00D70117">
        <w:t xml:space="preserve"> abrufen zu können.</w:t>
      </w:r>
    </w:p>
    <w:p w14:paraId="17F2EB92" w14:textId="456C05FF" w:rsidR="005548AF" w:rsidRPr="00FD5BA9" w:rsidRDefault="00A25F4D" w:rsidP="00D70117">
      <w:pPr>
        <w:pStyle w:val="JugendForscht"/>
        <w:rPr>
          <w:b/>
          <w:bCs/>
        </w:rPr>
      </w:pPr>
      <w:r w:rsidRPr="00FD5BA9">
        <w:rPr>
          <w:b/>
          <w:bCs/>
        </w:rPr>
        <w:t>4.</w:t>
      </w:r>
      <w:r w:rsidR="00FD5BA9" w:rsidRPr="00FD5BA9">
        <w:rPr>
          <w:b/>
          <w:bCs/>
        </w:rPr>
        <w:t>d.i</w:t>
      </w:r>
      <w:r w:rsidR="005548AF" w:rsidRPr="00FD5BA9">
        <w:rPr>
          <w:b/>
          <w:bCs/>
        </w:rPr>
        <w:t>. Wörteranzahl</w:t>
      </w:r>
    </w:p>
    <w:p w14:paraId="5D43EDD2" w14:textId="6ED42217" w:rsidR="005548AF" w:rsidRPr="00D70117" w:rsidRDefault="005548AF" w:rsidP="00D70117">
      <w:pPr>
        <w:pStyle w:val="JugendForscht"/>
      </w:pPr>
      <w:r w:rsidRPr="00D70117">
        <w:t xml:space="preserve">In meinem Code wird dies als "Wordcount" bezeichnet, und ist </w:t>
      </w:r>
      <w:r w:rsidR="00A52A8D" w:rsidRPr="00D70117">
        <w:t>selbsterklärend</w:t>
      </w:r>
      <w:r w:rsidRPr="00D70117">
        <w:t xml:space="preserve">. Zuerst habe ich den Text in einzelne Wörter aufgeteilt und </w:t>
      </w:r>
      <w:r w:rsidR="00A52A8D" w:rsidRPr="00D70117">
        <w:t>diese zählen lassen</w:t>
      </w:r>
      <w:r w:rsidRPr="00D70117">
        <w:t xml:space="preserve">. Diese Daten habe ich dann in einer </w:t>
      </w:r>
      <w:r w:rsidR="00A52A8D" w:rsidRPr="00D70117">
        <w:t xml:space="preserve">weiteren </w:t>
      </w:r>
      <w:r w:rsidRPr="00D70117">
        <w:t>SQL-Datenbank gespeichert.</w:t>
      </w:r>
    </w:p>
    <w:p w14:paraId="12076A75" w14:textId="61FAEAF7" w:rsidR="005548AF" w:rsidRPr="00FD5BA9" w:rsidRDefault="00A25F4D" w:rsidP="00D70117">
      <w:pPr>
        <w:pStyle w:val="JugendForscht"/>
        <w:rPr>
          <w:b/>
          <w:bCs/>
        </w:rPr>
      </w:pPr>
      <w:r w:rsidRPr="00FD5BA9">
        <w:rPr>
          <w:b/>
          <w:bCs/>
        </w:rPr>
        <w:t>4.</w:t>
      </w:r>
      <w:r w:rsidR="00FD5BA9" w:rsidRPr="00FD5BA9">
        <w:rPr>
          <w:b/>
          <w:bCs/>
        </w:rPr>
        <w:t>d</w:t>
      </w:r>
      <w:r w:rsidR="005548AF" w:rsidRPr="00FD5BA9">
        <w:rPr>
          <w:b/>
          <w:bCs/>
        </w:rPr>
        <w:t>.</w:t>
      </w:r>
      <w:r w:rsidR="00FD5BA9" w:rsidRPr="00FD5BA9">
        <w:rPr>
          <w:b/>
          <w:bCs/>
        </w:rPr>
        <w:t>ii</w:t>
      </w:r>
      <w:r w:rsidR="005548AF" w:rsidRPr="00FD5BA9">
        <w:rPr>
          <w:b/>
          <w:bCs/>
        </w:rPr>
        <w:t>. Sentiment</w:t>
      </w:r>
      <w:r w:rsidR="00F46C3F" w:rsidRPr="00FD5BA9">
        <w:rPr>
          <w:b/>
          <w:bCs/>
        </w:rPr>
        <w:t xml:space="preserve"> A</w:t>
      </w:r>
      <w:r w:rsidR="005548AF" w:rsidRPr="00FD5BA9">
        <w:rPr>
          <w:b/>
          <w:bCs/>
        </w:rPr>
        <w:t>nalyse</w:t>
      </w:r>
    </w:p>
    <w:p w14:paraId="418BC3D3" w14:textId="3D4F9D9F" w:rsidR="005548AF" w:rsidRPr="009E5952" w:rsidRDefault="005548AF" w:rsidP="00D70117">
      <w:pPr>
        <w:pStyle w:val="JugendForscht"/>
        <w:rPr>
          <w:color w:val="FF0000"/>
        </w:rPr>
      </w:pPr>
      <w:r w:rsidRPr="00D70117">
        <w:lastRenderedPageBreak/>
        <w:t>Die Sentiment</w:t>
      </w:r>
      <w:r w:rsidR="00F46C3F" w:rsidRPr="00D70117">
        <w:t xml:space="preserve"> A</w:t>
      </w:r>
      <w:r w:rsidRPr="00D70117">
        <w:t>nalyse ist ein wichtiger Bestandteil meiner Arbeit. Hierbei wird der Text auf Polarisation sowie Subjektivität hin analysiert. Dies wird mithilfe des Moduls </w:t>
      </w:r>
      <w:r w:rsidR="0002338E">
        <w:rPr>
          <w:rStyle w:val="HTMLCode"/>
          <w:rFonts w:ascii="Arial" w:hAnsi="Arial" w:cs="Times New Roman"/>
        </w:rPr>
        <w:t>„</w:t>
      </w:r>
      <w:r w:rsidR="0002338E" w:rsidRPr="009E5952">
        <w:rPr>
          <w:rStyle w:val="HTMLCode"/>
          <w:rFonts w:ascii="Arial" w:hAnsi="Arial" w:cs="Times New Roman"/>
          <w:color w:val="FF0000"/>
        </w:rPr>
        <w:t>Textblob“ (</w:t>
      </w:r>
      <w:r w:rsidR="0002338E" w:rsidRPr="009E5952">
        <w:rPr>
          <w:color w:val="FF0000"/>
        </w:rPr>
        <w:t xml:space="preserve">Steven Loria, 30.12.24) </w:t>
      </w:r>
      <w:r w:rsidRPr="009E5952">
        <w:rPr>
          <w:color w:val="FF0000"/>
        </w:rPr>
        <w:t>durchgeführt.</w:t>
      </w:r>
    </w:p>
    <w:p w14:paraId="29E44DC5" w14:textId="37952B4B" w:rsidR="005548AF" w:rsidRPr="00FD5BA9" w:rsidRDefault="00A25F4D" w:rsidP="00D70117">
      <w:pPr>
        <w:pStyle w:val="JugendForscht"/>
      </w:pPr>
      <w:r w:rsidRPr="00FD5BA9">
        <w:rPr>
          <w:rStyle w:val="Fett"/>
        </w:rPr>
        <w:t>4.</w:t>
      </w:r>
      <w:r w:rsidR="00FD5BA9" w:rsidRPr="00FD5BA9">
        <w:rPr>
          <w:rStyle w:val="Fett"/>
        </w:rPr>
        <w:t>d</w:t>
      </w:r>
      <w:r w:rsidR="005548AF" w:rsidRPr="00FD5BA9">
        <w:rPr>
          <w:rStyle w:val="Fett"/>
        </w:rPr>
        <w:t>.</w:t>
      </w:r>
      <w:r w:rsidR="00FD5BA9" w:rsidRPr="00FD5BA9">
        <w:rPr>
          <w:rStyle w:val="Fett"/>
        </w:rPr>
        <w:t>ii</w:t>
      </w:r>
      <w:r w:rsidR="005548AF" w:rsidRPr="00FD5BA9">
        <w:rPr>
          <w:rStyle w:val="Fett"/>
        </w:rPr>
        <w:t>.</w:t>
      </w:r>
      <w:r w:rsidR="00FD5BA9" w:rsidRPr="00FD5BA9">
        <w:rPr>
          <w:rStyle w:val="Fett"/>
        </w:rPr>
        <w:t>1</w:t>
      </w:r>
      <w:r w:rsidR="005548AF" w:rsidRPr="00FD5BA9">
        <w:rPr>
          <w:rStyle w:val="Fett"/>
        </w:rPr>
        <w:t>. Polarisation</w:t>
      </w:r>
    </w:p>
    <w:p w14:paraId="3688496C" w14:textId="58482AD3" w:rsidR="005548AF" w:rsidRPr="00D70117" w:rsidRDefault="005548AF" w:rsidP="00D70117">
      <w:pPr>
        <w:pStyle w:val="JugendForscht"/>
      </w:pPr>
      <w:r w:rsidRPr="00D70117">
        <w:t>Dieses Modul gibt jedem Wort eine Wertung von -1 bis 1, wobei -1 negativ und 1 positiv ist.</w:t>
      </w:r>
      <w:r w:rsidR="009E5952">
        <w:t xml:space="preserve"> Wenn die Polarisation 0 ist, dann hat der analysierte Texte keine emotionale Färbung.</w:t>
      </w:r>
      <w:r w:rsidRPr="00D70117">
        <w:t xml:space="preserve"> Daran kann man erkennen, ob ein Text </w:t>
      </w:r>
      <w:r w:rsidR="00F46C3F" w:rsidRPr="00D70117">
        <w:t xml:space="preserve">tendenziell </w:t>
      </w:r>
      <w:r w:rsidRPr="00D70117">
        <w:t>positiv oder negativ</w:t>
      </w:r>
      <w:r w:rsidR="00F46C3F" w:rsidRPr="00D70117">
        <w:t xml:space="preserve"> gefärbt ist</w:t>
      </w:r>
      <w:r w:rsidRPr="00D70117">
        <w:t>.</w:t>
      </w:r>
    </w:p>
    <w:p w14:paraId="25757952" w14:textId="33E8A666" w:rsidR="005548AF" w:rsidRPr="00FD5BA9" w:rsidRDefault="00A25F4D" w:rsidP="00D70117">
      <w:pPr>
        <w:pStyle w:val="JugendForscht"/>
      </w:pPr>
      <w:r w:rsidRPr="00FD5BA9">
        <w:rPr>
          <w:rStyle w:val="Fett"/>
        </w:rPr>
        <w:t>4.</w:t>
      </w:r>
      <w:r w:rsidR="00FD5BA9" w:rsidRPr="00FD5BA9">
        <w:rPr>
          <w:rStyle w:val="Fett"/>
        </w:rPr>
        <w:t>d</w:t>
      </w:r>
      <w:r w:rsidR="005548AF" w:rsidRPr="00FD5BA9">
        <w:rPr>
          <w:rStyle w:val="Fett"/>
        </w:rPr>
        <w:t>.</w:t>
      </w:r>
      <w:r w:rsidR="00FD5BA9" w:rsidRPr="00FD5BA9">
        <w:rPr>
          <w:rStyle w:val="Fett"/>
        </w:rPr>
        <w:t>ii</w:t>
      </w:r>
      <w:r w:rsidR="005548AF" w:rsidRPr="00FD5BA9">
        <w:rPr>
          <w:rStyle w:val="Fett"/>
        </w:rPr>
        <w:t>.</w:t>
      </w:r>
      <w:r w:rsidR="00FD5BA9" w:rsidRPr="00FD5BA9">
        <w:rPr>
          <w:rStyle w:val="Fett"/>
        </w:rPr>
        <w:t>2</w:t>
      </w:r>
      <w:r w:rsidR="005548AF" w:rsidRPr="00FD5BA9">
        <w:rPr>
          <w:rStyle w:val="Fett"/>
        </w:rPr>
        <w:t>. Subjektivität</w:t>
      </w:r>
    </w:p>
    <w:p w14:paraId="26BC0466" w14:textId="68E7EE2D" w:rsidR="005548AF" w:rsidRDefault="00E30763" w:rsidP="00D70117">
      <w:pPr>
        <w:pStyle w:val="JugendForscht"/>
      </w:pPr>
      <w:r w:rsidRPr="00D70117">
        <w:t> </w:t>
      </w:r>
      <w:r w:rsidR="0002338E">
        <w:rPr>
          <w:rStyle w:val="HTMLCode"/>
          <w:rFonts w:ascii="Arial" w:hAnsi="Arial" w:cs="Times New Roman"/>
        </w:rPr>
        <w:t>„Textblob</w:t>
      </w:r>
      <w:r w:rsidR="00974BBF">
        <w:rPr>
          <w:rStyle w:val="HTMLCode"/>
          <w:rFonts w:ascii="Arial" w:hAnsi="Arial" w:cs="Times New Roman"/>
        </w:rPr>
        <w:t>“</w:t>
      </w:r>
      <w:r w:rsidR="0002338E" w:rsidRPr="00D70117">
        <w:t xml:space="preserve"> </w:t>
      </w:r>
      <w:r w:rsidR="005548AF" w:rsidRPr="00D70117">
        <w:t>berechnet die Subjektivität, indem es die 'Intensität' betrachtet. Die Intensität bestimmt, ob ein Wort das nächste Wort modifiziert.</w:t>
      </w:r>
      <w:r w:rsidR="00CB7ABD">
        <w:t xml:space="preserve"> (</w:t>
      </w:r>
      <w:r w:rsidR="00CB7ABD" w:rsidRPr="00CB7ABD">
        <w:t>Parthvi Shah</w:t>
      </w:r>
      <w:r w:rsidR="00CB7ABD">
        <w:t>, 12.01.25)</w:t>
      </w:r>
    </w:p>
    <w:p w14:paraId="24A9172E" w14:textId="59852C25" w:rsidR="009E5952" w:rsidRDefault="009E5952" w:rsidP="00D70117">
      <w:pPr>
        <w:pStyle w:val="JugendForscht"/>
      </w:pPr>
      <w:r>
        <w:t>Die Subjektivität beschreibt wie neutral ein Text geschrieben ist.</w:t>
      </w:r>
    </w:p>
    <w:p w14:paraId="600C8D53" w14:textId="58233D14" w:rsidR="004D2036" w:rsidRDefault="004D2036" w:rsidP="004D2036">
      <w:pPr>
        <w:pStyle w:val="JugendForscht"/>
      </w:pPr>
      <w:r w:rsidRPr="004D2036">
        <w:t xml:space="preserve">Der Satz „The food was great” hat </w:t>
      </w:r>
      <w:r>
        <w:t>eine</w:t>
      </w:r>
      <w:r w:rsidR="00681510">
        <w:t xml:space="preserve"> Subjektivität von </w:t>
      </w:r>
      <w:r w:rsidR="00681510" w:rsidRPr="00681510">
        <w:t>0.75</w:t>
      </w:r>
      <w:r w:rsidR="00681510">
        <w:t xml:space="preserve"> und eine Polarisation</w:t>
      </w:r>
      <w:r w:rsidR="0064573E">
        <w:t xml:space="preserve"> von</w:t>
      </w:r>
      <w:r w:rsidR="00681510">
        <w:t xml:space="preserve"> </w:t>
      </w:r>
      <w:r w:rsidR="00681510" w:rsidRPr="00681510">
        <w:t>1.0</w:t>
      </w:r>
      <w:r w:rsidR="0064573E">
        <w:t>, wie man an dem einfachen Code in Abbildung 4 erkennen kann.</w:t>
      </w:r>
    </w:p>
    <w:bookmarkStart w:id="5" w:name="_MON_1798192671"/>
    <w:bookmarkEnd w:id="5"/>
    <w:p w14:paraId="5AEB1E34" w14:textId="1C297B62" w:rsidR="0064573E" w:rsidRPr="004D2036" w:rsidRDefault="00F35AA7" w:rsidP="004D2036">
      <w:pPr>
        <w:pStyle w:val="JugendForscht"/>
      </w:pPr>
      <w:r>
        <w:object w:dxaOrig="9072" w:dyaOrig="2548" w14:anchorId="1DC697D5">
          <v:shape id="_x0000_i1030" type="#_x0000_t75" style="width:453.75pt;height:126.75pt" o:ole="">
            <v:imagedata r:id="rId13" o:title=""/>
          </v:shape>
          <o:OLEObject Type="Embed" ProgID="Word.OpenDocumentText.12" ShapeID="_x0000_i1030" DrawAspect="Content" ObjectID="_1798744235" r:id="rId14"/>
        </w:object>
      </w:r>
    </w:p>
    <w:p w14:paraId="16018D15" w14:textId="77777777" w:rsidR="005548AF" w:rsidRPr="00D70117" w:rsidRDefault="005548AF" w:rsidP="00D70117">
      <w:pPr>
        <w:pStyle w:val="JugendForscht"/>
      </w:pPr>
      <w:r w:rsidRPr="00D70117">
        <w:t>Diese beiden Werte werden anhand des Datums als Indikator in einer SQL-Datei gespeichert, um späteres Abrufen zu erleichtern.</w:t>
      </w:r>
    </w:p>
    <w:p w14:paraId="548E11CE" w14:textId="0B0BFA41" w:rsidR="005548AF" w:rsidRPr="00FD5BA9" w:rsidRDefault="00A25F4D" w:rsidP="00D70117">
      <w:pPr>
        <w:pStyle w:val="JugendForscht"/>
        <w:rPr>
          <w:b/>
          <w:bCs/>
        </w:rPr>
      </w:pPr>
      <w:r w:rsidRPr="00FD5BA9">
        <w:rPr>
          <w:b/>
          <w:bCs/>
        </w:rPr>
        <w:t>4.</w:t>
      </w:r>
      <w:r w:rsidR="00FD5BA9" w:rsidRPr="00FD5BA9">
        <w:rPr>
          <w:b/>
          <w:bCs/>
        </w:rPr>
        <w:t>d</w:t>
      </w:r>
      <w:r w:rsidR="005548AF" w:rsidRPr="00FD5BA9">
        <w:rPr>
          <w:b/>
          <w:bCs/>
        </w:rPr>
        <w:t>.</w:t>
      </w:r>
      <w:r w:rsidR="00FD5BA9" w:rsidRPr="00FD5BA9">
        <w:rPr>
          <w:b/>
          <w:bCs/>
        </w:rPr>
        <w:t>iii</w:t>
      </w:r>
      <w:r w:rsidR="005548AF" w:rsidRPr="00FD5BA9">
        <w:rPr>
          <w:b/>
          <w:bCs/>
        </w:rPr>
        <w:t>. Artikelanzahl</w:t>
      </w:r>
    </w:p>
    <w:p w14:paraId="39101AF6" w14:textId="39E717E6" w:rsidR="00D70045" w:rsidRPr="00D70117" w:rsidRDefault="005548AF" w:rsidP="00D70117">
      <w:pPr>
        <w:pStyle w:val="JugendForscht"/>
      </w:pPr>
      <w:r w:rsidRPr="00D70117">
        <w:t xml:space="preserve">Hierbei wird die Anzahl der Artikel </w:t>
      </w:r>
      <w:r w:rsidR="00F46C3F" w:rsidRPr="00D70117">
        <w:t xml:space="preserve">pro Rubrik und </w:t>
      </w:r>
      <w:r w:rsidRPr="00D70117">
        <w:t>Tag gezählt und in einer SQL-Datei gespeichert.</w:t>
      </w:r>
      <w:r w:rsidRPr="00D70117">
        <w:br/>
        <w:t xml:space="preserve">Dadurch kann man die Entwicklung der Artikelanzahl über die Jahre </w:t>
      </w:r>
      <w:r w:rsidR="00D70045" w:rsidRPr="00D70117">
        <w:t>erkennen</w:t>
      </w:r>
      <w:r w:rsidRPr="00D70117">
        <w:t>.</w:t>
      </w:r>
      <w:r w:rsidRPr="00D70117">
        <w:br/>
        <w:t>Hier wird unterteilt in die Anzahl der Artikel pro Tag sowie pro Monat.</w:t>
      </w:r>
    </w:p>
    <w:p w14:paraId="6CCA0B82" w14:textId="5291A888" w:rsidR="005548AF" w:rsidRPr="00FD5BA9" w:rsidRDefault="00A25F4D" w:rsidP="00D70117">
      <w:pPr>
        <w:pStyle w:val="JugendForscht"/>
        <w:rPr>
          <w:b/>
          <w:bCs/>
        </w:rPr>
      </w:pPr>
      <w:r w:rsidRPr="00FD5BA9">
        <w:rPr>
          <w:b/>
          <w:bCs/>
        </w:rPr>
        <w:t>4.</w:t>
      </w:r>
      <w:r w:rsidR="00FD5BA9" w:rsidRPr="00FD5BA9">
        <w:rPr>
          <w:b/>
          <w:bCs/>
        </w:rPr>
        <w:t>e</w:t>
      </w:r>
      <w:r w:rsidR="005548AF" w:rsidRPr="00FD5BA9">
        <w:rPr>
          <w:b/>
          <w:bCs/>
        </w:rPr>
        <w:t>. Graphen erstellen</w:t>
      </w:r>
    </w:p>
    <w:p w14:paraId="1884FE0C" w14:textId="4886E86E" w:rsidR="00913F95" w:rsidRDefault="005548AF" w:rsidP="00D70117">
      <w:pPr>
        <w:pStyle w:val="JugendForscht"/>
      </w:pPr>
      <w:r w:rsidRPr="00D70117">
        <w:t>Die Daten, die ich in den SQL-Dateie</w:t>
      </w:r>
      <w:r w:rsidRPr="005548AF">
        <w:t xml:space="preserve">n gespeichert habe, werden </w:t>
      </w:r>
      <w:r w:rsidR="00D70045">
        <w:t>graphisch dargestellt</w:t>
      </w:r>
      <w:r w:rsidRPr="005548AF">
        <w:t>.</w:t>
      </w:r>
      <w:r w:rsidRPr="005548AF">
        <w:br/>
        <w:t xml:space="preserve">Hierfür habe ich als erstes eine globale Funktion </w:t>
      </w:r>
      <w:r w:rsidR="001220FF">
        <w:t>programmiert</w:t>
      </w:r>
      <w:r w:rsidRPr="005548AF">
        <w:t xml:space="preserve">, die mithilfe von verschiedenen Eingabeparametern </w:t>
      </w:r>
      <w:r w:rsidR="00D70045">
        <w:t>die</w:t>
      </w:r>
      <w:r w:rsidRPr="005548AF">
        <w:t xml:space="preserve"> Graphen erstellt. </w:t>
      </w:r>
      <w:bookmarkStart w:id="6" w:name="_Hlk187581019"/>
      <w:r w:rsidR="007834DF">
        <w:t>(Levi Blumenwitz, C, 12.01.25)</w:t>
      </w:r>
      <w:bookmarkEnd w:id="6"/>
      <w:bookmarkStart w:id="7" w:name="_MON_1797770353"/>
      <w:bookmarkEnd w:id="7"/>
      <w:r w:rsidR="007834DF">
        <w:rPr>
          <w:b/>
        </w:rPr>
        <w:object w:dxaOrig="9072" w:dyaOrig="1682" w14:anchorId="72F9F7B3">
          <v:shape id="_x0000_i1031" type="#_x0000_t75" style="width:453.75pt;height:85.15pt" o:ole="">
            <v:imagedata r:id="rId15" o:title=""/>
          </v:shape>
          <o:OLEObject Type="Embed" ProgID="Word.OpenDocumentText.12" ShapeID="_x0000_i1031" DrawAspect="Content" ObjectID="_1798744236" r:id="rId16"/>
        </w:object>
      </w:r>
      <w:r w:rsidRPr="005548AF">
        <w:br/>
        <w:t>Diese Funktion wird dann in den einzelnen Dateien aufgerufen</w:t>
      </w:r>
      <w:r w:rsidR="00D70045">
        <w:t>. Z</w:t>
      </w:r>
      <w:r w:rsidRPr="005548AF">
        <w:t xml:space="preserve">um Zeichnen des Graphen </w:t>
      </w:r>
      <w:r w:rsidRPr="005548AF">
        <w:lastRenderedPageBreak/>
        <w:t xml:space="preserve">werden die Daten aus der Datenbank, alle Spalten, die entfernt werden sollen (z.B. ID), und andere </w:t>
      </w:r>
      <w:r w:rsidR="00D70045">
        <w:t>Parameter</w:t>
      </w:r>
      <w:r w:rsidRPr="005548AF">
        <w:t xml:space="preserve"> wie </w:t>
      </w:r>
      <w:r w:rsidR="00D70045">
        <w:t xml:space="preserve">z.B. </w:t>
      </w:r>
      <w:r w:rsidRPr="005548AF">
        <w:t>Titel und Farben benötigt.</w:t>
      </w:r>
    </w:p>
    <w:bookmarkStart w:id="8" w:name="_MON_1797780125"/>
    <w:bookmarkEnd w:id="8"/>
    <w:p w14:paraId="36E8895F" w14:textId="13FD6C12" w:rsidR="001220FF" w:rsidRDefault="00F35AA7" w:rsidP="00A25F4D">
      <w:pPr>
        <w:pStyle w:val="JugendForscht"/>
        <w:rPr>
          <w:color w:val="FF0000"/>
        </w:rPr>
      </w:pPr>
      <w:r>
        <w:object w:dxaOrig="9072" w:dyaOrig="6470" w14:anchorId="408710B8">
          <v:shape id="_x0000_i1032" type="#_x0000_t75" style="width:453.75pt;height:324pt" o:ole="">
            <v:imagedata r:id="rId17" o:title=""/>
          </v:shape>
          <o:OLEObject Type="Embed" ProgID="Word.OpenDocumentText.12" ShapeID="_x0000_i1032" DrawAspect="Content" ObjectID="_1798744237" r:id="rId18"/>
        </w:object>
      </w:r>
    </w:p>
    <w:p w14:paraId="1E286D52" w14:textId="27710C10" w:rsidR="005548AF" w:rsidRPr="00A25F4D" w:rsidRDefault="005548AF" w:rsidP="00A25F4D">
      <w:pPr>
        <w:pStyle w:val="JugendForscht"/>
      </w:pPr>
      <w:r w:rsidRPr="005548AF">
        <w:t xml:space="preserve">Innerhalb der verschiedenen Analysetypen erstelle ich weitere Wiederholungsanweisungen um für jede Rubrik einen </w:t>
      </w:r>
      <w:r w:rsidR="00D70045">
        <w:t xml:space="preserve">entsprechenden </w:t>
      </w:r>
      <w:r w:rsidRPr="005548AF">
        <w:t>Graphen zu erstellen</w:t>
      </w:r>
      <w:r w:rsidR="00D70045">
        <w:t>. Die Rubriken werden für jedes</w:t>
      </w:r>
      <w:r w:rsidRPr="005548AF">
        <w:t xml:space="preserve"> Jahr</w:t>
      </w:r>
      <w:r w:rsidR="00D70045">
        <w:t xml:space="preserve"> graphisch dargestellt, </w:t>
      </w:r>
      <w:r w:rsidRPr="005548AF">
        <w:t>um die</w:t>
      </w:r>
      <w:r w:rsidR="00D70045">
        <w:t xml:space="preserve"> jeweilige</w:t>
      </w:r>
      <w:r w:rsidRPr="005548AF">
        <w:t xml:space="preserve"> Entwicklung </w:t>
      </w:r>
      <w:r w:rsidR="00D70045">
        <w:t xml:space="preserve">innerhalb einzelner </w:t>
      </w:r>
      <w:r w:rsidRPr="00A25F4D">
        <w:t xml:space="preserve">Jahre und </w:t>
      </w:r>
      <w:r w:rsidR="00D70045">
        <w:t>für den Gesamtzeitraum</w:t>
      </w:r>
      <w:r w:rsidRPr="00A25F4D">
        <w:t xml:space="preserve"> </w:t>
      </w:r>
      <w:r w:rsidR="00D70045">
        <w:t>zu visualisieren</w:t>
      </w:r>
      <w:r w:rsidRPr="00A25F4D">
        <w:t>.</w:t>
      </w:r>
    </w:p>
    <w:p w14:paraId="0FF69645" w14:textId="44610A66" w:rsidR="005548AF" w:rsidRPr="00FD5BA9" w:rsidRDefault="00FD5BA9" w:rsidP="00FD5BA9">
      <w:pPr>
        <w:pStyle w:val="JugendForscht"/>
        <w:rPr>
          <w:b/>
          <w:bCs/>
        </w:rPr>
      </w:pPr>
      <w:r w:rsidRPr="00FD5BA9">
        <w:rPr>
          <w:b/>
          <w:bCs/>
        </w:rPr>
        <w:t xml:space="preserve">4.f. </w:t>
      </w:r>
      <w:r w:rsidR="005548AF" w:rsidRPr="00FD5BA9">
        <w:rPr>
          <w:b/>
          <w:bCs/>
        </w:rPr>
        <w:t>Interaktive Webseite erstellen</w:t>
      </w:r>
    </w:p>
    <w:p w14:paraId="6FD64016" w14:textId="7DE10CBE" w:rsidR="00804A9E" w:rsidRDefault="00D70045" w:rsidP="00D70045">
      <w:pPr>
        <w:pStyle w:val="JugendForscht"/>
      </w:pPr>
      <w:r>
        <w:t xml:space="preserve">Um die Daten individualisiert und flexibel darzustellen habe ich </w:t>
      </w:r>
      <w:r w:rsidR="001220FF">
        <w:t>zwei</w:t>
      </w:r>
      <w:r>
        <w:t xml:space="preserve"> interaktive Webseite</w:t>
      </w:r>
      <w:r w:rsidR="00804A9E">
        <w:t>n</w:t>
      </w:r>
      <w:r w:rsidR="00CA18BF">
        <w:t xml:space="preserve"> mithilfe von </w:t>
      </w:r>
      <w:r w:rsidR="00CA18BF" w:rsidRPr="004453B9">
        <w:rPr>
          <w:rStyle w:val="HTMLCode"/>
          <w:rFonts w:ascii="Arial" w:hAnsi="Arial" w:cs="Times New Roman"/>
          <w:bCs/>
        </w:rPr>
        <w:t>Streamlit</w:t>
      </w:r>
      <w:r w:rsidR="004453B9">
        <w:rPr>
          <w:rStyle w:val="HTMLCode"/>
          <w:rFonts w:ascii="Arial" w:hAnsi="Arial" w:cs="Times New Roman"/>
          <w:bCs/>
        </w:rPr>
        <w:t xml:space="preserve"> (</w:t>
      </w:r>
      <w:r w:rsidR="004453B9" w:rsidRPr="005D503A">
        <w:t>Snowflake Inc</w:t>
      </w:r>
      <w:r w:rsidR="004453B9">
        <w:t>., 30.12.24)</w:t>
      </w:r>
      <w:r w:rsidR="00CA18BF">
        <w:t xml:space="preserve"> erstellt</w:t>
      </w:r>
      <w:r w:rsidR="00804A9E">
        <w:t>. Eine Webseite zum Visualisieren der Wörteranzahl und die zweite für das Sentiment, also Polarisation und Subjektivität.</w:t>
      </w:r>
    </w:p>
    <w:p w14:paraId="75FAFAE8" w14:textId="3D8B52C6" w:rsidR="0064573E" w:rsidRDefault="00804A9E" w:rsidP="00D70045">
      <w:pPr>
        <w:pStyle w:val="JugendForscht"/>
      </w:pPr>
      <w:r>
        <w:t>Die Webseiten wurden über den offiziellen Hosting-Service von Streamlit veröffentlicht</w:t>
      </w:r>
      <w:r w:rsidR="000A636D">
        <w:t xml:space="preserve"> und können im Quellenverzeichnis gefunden werden (Levi Blumenwitz, G, H, 12.01.25)</w:t>
      </w:r>
    </w:p>
    <w:p w14:paraId="698A502B" w14:textId="5C9D511E" w:rsidR="00357A9D" w:rsidRDefault="00804A9E" w:rsidP="00D70045">
      <w:pPr>
        <w:pStyle w:val="JugendForscht"/>
      </w:pPr>
      <w:r>
        <w:t>Beide Webseiten haben folgende Funktionen:</w:t>
      </w:r>
    </w:p>
    <w:p w14:paraId="1A3DDAB8" w14:textId="77777777" w:rsidR="008D4E60" w:rsidRDefault="008D4E60" w:rsidP="00D70045">
      <w:pPr>
        <w:pStyle w:val="JugendForscht"/>
      </w:pPr>
    </w:p>
    <w:p w14:paraId="01EF8061" w14:textId="6BA6ADD9" w:rsidR="005548AF" w:rsidRPr="00FD5BA9" w:rsidRDefault="00FD5BA9" w:rsidP="00FD5BA9">
      <w:pPr>
        <w:pStyle w:val="JugendForscht"/>
        <w:rPr>
          <w:b/>
          <w:bCs/>
        </w:rPr>
      </w:pPr>
      <w:r w:rsidRPr="00FD5BA9">
        <w:rPr>
          <w:b/>
          <w:bCs/>
        </w:rPr>
        <w:t>4</w:t>
      </w:r>
      <w:r w:rsidR="00A25F4D" w:rsidRPr="00FD5BA9">
        <w:rPr>
          <w:b/>
          <w:bCs/>
        </w:rPr>
        <w:t>.</w:t>
      </w:r>
      <w:r w:rsidRPr="00FD5BA9">
        <w:rPr>
          <w:b/>
          <w:bCs/>
        </w:rPr>
        <w:t>f</w:t>
      </w:r>
      <w:r w:rsidR="005548AF" w:rsidRPr="00FD5BA9">
        <w:rPr>
          <w:b/>
          <w:bCs/>
        </w:rPr>
        <w:t>.</w:t>
      </w:r>
      <w:r w:rsidRPr="00FD5BA9">
        <w:rPr>
          <w:b/>
          <w:bCs/>
        </w:rPr>
        <w:t>i</w:t>
      </w:r>
      <w:r w:rsidR="005548AF" w:rsidRPr="00FD5BA9">
        <w:rPr>
          <w:b/>
          <w:bCs/>
        </w:rPr>
        <w:t>. Datenauswahl</w:t>
      </w:r>
    </w:p>
    <w:p w14:paraId="35CE1AA6" w14:textId="7CE820B1" w:rsidR="00CA18BF" w:rsidRPr="00CA18BF" w:rsidRDefault="00804A9E" w:rsidP="008F4389">
      <w:pPr>
        <w:pStyle w:val="JugendForscht"/>
        <w:rPr>
          <w:b/>
        </w:rPr>
      </w:pPr>
      <w:r>
        <w:t xml:space="preserve">Zu Beginn </w:t>
      </w:r>
      <w:r w:rsidR="005548AF" w:rsidRPr="00D70045">
        <w:t>kann man auswählen, wie viele ver</w:t>
      </w:r>
      <w:r w:rsidR="00CA18BF">
        <w:t>s</w:t>
      </w:r>
      <w:r w:rsidR="005548AF" w:rsidRPr="00D70045">
        <w:t>chiedene Graphen man übereinander angezeigt haben möchte.</w:t>
      </w:r>
      <w:r w:rsidR="00CA18BF">
        <w:t xml:space="preserve"> Man kann jedem</w:t>
      </w:r>
      <w:r w:rsidR="008F4389">
        <w:t xml:space="preserve"> Graphen die Daten zuordnen, die dieser anzeigen soll. Hier kann man auswählen zwischen einer </w:t>
      </w:r>
      <w:r w:rsidR="001220FF">
        <w:t xml:space="preserve">oder </w:t>
      </w:r>
      <w:r w:rsidR="008F4389">
        <w:t xml:space="preserve">beiden </w:t>
      </w:r>
      <w:r w:rsidR="001220FF">
        <w:t>Zeitungen</w:t>
      </w:r>
      <w:r w:rsidR="008F4389">
        <w:t xml:space="preserve">, sowie </w:t>
      </w:r>
      <w:r w:rsidR="001220FF">
        <w:t xml:space="preserve">zwischen einer </w:t>
      </w:r>
      <w:r w:rsidR="008F4389">
        <w:t>Rubrik, bzw. allen Rubriken vereint.</w:t>
      </w:r>
    </w:p>
    <w:p w14:paraId="5C1CBC43" w14:textId="59F4F0BE" w:rsidR="005548AF" w:rsidRPr="00F0108D" w:rsidRDefault="005548AF" w:rsidP="00F0108D">
      <w:pPr>
        <w:pStyle w:val="JugendForscht"/>
      </w:pPr>
      <w:r w:rsidRPr="00D70045">
        <w:lastRenderedPageBreak/>
        <w:t xml:space="preserve">Nach </w:t>
      </w:r>
      <w:r w:rsidR="00CA18BF">
        <w:t>A</w:t>
      </w:r>
      <w:r w:rsidRPr="00D70045">
        <w:t xml:space="preserve">uswahl der Daten kann man auswählen </w:t>
      </w:r>
      <w:r w:rsidR="001220FF">
        <w:t>für</w:t>
      </w:r>
      <w:r w:rsidRPr="00D70045">
        <w:t xml:space="preserve"> welchem Zeitraum die Daten angezeigt werden </w:t>
      </w:r>
      <w:r w:rsidRPr="00F0108D">
        <w:t>sollen.</w:t>
      </w:r>
      <w:r w:rsidR="008F4389" w:rsidRPr="00F0108D">
        <w:t xml:space="preserve"> Wenn der Zeitraum kleiner als ein Jahr ist hat man die Möglichkeit auch auf genauere Monate zu begrenzen.</w:t>
      </w:r>
    </w:p>
    <w:p w14:paraId="556F4AEE" w14:textId="281D61A1" w:rsidR="005548AF" w:rsidRPr="00FD5BA9" w:rsidRDefault="00FD5BA9" w:rsidP="00FD5BA9">
      <w:pPr>
        <w:pStyle w:val="JugendForscht"/>
        <w:rPr>
          <w:b/>
          <w:bCs/>
        </w:rPr>
      </w:pPr>
      <w:r w:rsidRPr="00FD5BA9">
        <w:rPr>
          <w:b/>
          <w:bCs/>
        </w:rPr>
        <w:t xml:space="preserve">4.f.ii. </w:t>
      </w:r>
      <w:r w:rsidR="005548AF" w:rsidRPr="00FD5BA9">
        <w:rPr>
          <w:b/>
          <w:bCs/>
        </w:rPr>
        <w:t>Graph erstellen</w:t>
      </w:r>
    </w:p>
    <w:p w14:paraId="299A6F38" w14:textId="7CE97BB8" w:rsidR="005548AF" w:rsidRPr="00F0108D" w:rsidRDefault="0039442B" w:rsidP="00F0108D">
      <w:pPr>
        <w:pStyle w:val="JugendForscht"/>
      </w:pPr>
      <w:r w:rsidRPr="00F0108D">
        <w:t xml:space="preserve">Der Graph wird erst durch </w:t>
      </w:r>
      <w:r w:rsidR="001220FF">
        <w:t>D</w:t>
      </w:r>
      <w:r w:rsidRPr="00F0108D">
        <w:t>rücken eines</w:t>
      </w:r>
      <w:r w:rsidR="005548AF" w:rsidRPr="00F0108D">
        <w:t xml:space="preserve"> Buttons erstell</w:t>
      </w:r>
      <w:r w:rsidRPr="00F0108D">
        <w:t>t</w:t>
      </w:r>
      <w:r w:rsidR="005548AF" w:rsidRPr="00F0108D">
        <w:t xml:space="preserve">, um andauerndes Laden des Graphen im Hintergrund zu vermeiden. </w:t>
      </w:r>
      <w:r w:rsidRPr="00F0108D">
        <w:t xml:space="preserve">Hierfür wird die </w:t>
      </w:r>
      <w:r w:rsidR="001220FF">
        <w:t>i</w:t>
      </w:r>
      <w:r w:rsidR="005548AF" w:rsidRPr="00F0108D">
        <w:t>nteraktive Bibliothek </w:t>
      </w:r>
      <w:r w:rsidR="001220FF">
        <w:t>„</w:t>
      </w:r>
      <w:r w:rsidR="005548AF" w:rsidRPr="00974BBF">
        <w:rPr>
          <w:rStyle w:val="HTMLCode"/>
          <w:rFonts w:ascii="Arial" w:hAnsi="Arial" w:cs="Times New Roman"/>
        </w:rPr>
        <w:t>plotly</w:t>
      </w:r>
      <w:r w:rsidR="001220FF">
        <w:rPr>
          <w:rStyle w:val="HTMLCode"/>
          <w:rFonts w:ascii="Arial" w:hAnsi="Arial" w:cs="Times New Roman"/>
        </w:rPr>
        <w:t>“</w:t>
      </w:r>
      <w:r w:rsidR="004453B9">
        <w:rPr>
          <w:rStyle w:val="HTMLCode"/>
          <w:rFonts w:ascii="Arial" w:hAnsi="Arial" w:cs="Times New Roman"/>
        </w:rPr>
        <w:t xml:space="preserve"> (</w:t>
      </w:r>
      <w:r w:rsidR="004453B9" w:rsidRPr="004453B9">
        <w:t>2024 Plotly</w:t>
      </w:r>
      <w:r w:rsidR="004453B9">
        <w:t xml:space="preserve">, </w:t>
      </w:r>
      <w:r w:rsidR="004453B9" w:rsidRPr="004453B9">
        <w:t>30.12.2024)</w:t>
      </w:r>
      <w:r w:rsidR="005548AF" w:rsidRPr="00F0108D">
        <w:t> </w:t>
      </w:r>
      <w:r w:rsidRPr="00F0108D">
        <w:t>benutzt</w:t>
      </w:r>
      <w:r w:rsidR="005548AF" w:rsidRPr="00F0108D">
        <w:t>, die es ermöglicht, den Graphen zu zoomen, zu verschieben und bestimmte Daten mithilfe der Legende auszublenden.</w:t>
      </w:r>
    </w:p>
    <w:p w14:paraId="24A97A42" w14:textId="00D556FE" w:rsidR="005548AF" w:rsidRPr="00FD5BA9" w:rsidRDefault="00A25F4D" w:rsidP="00FD5BA9">
      <w:pPr>
        <w:pStyle w:val="JugendForscht"/>
        <w:rPr>
          <w:b/>
          <w:bCs/>
        </w:rPr>
      </w:pPr>
      <w:r w:rsidRPr="00FD5BA9">
        <w:rPr>
          <w:b/>
          <w:bCs/>
        </w:rPr>
        <w:t>4.</w:t>
      </w:r>
      <w:r w:rsidR="00FD5BA9" w:rsidRPr="00FD5BA9">
        <w:rPr>
          <w:b/>
          <w:bCs/>
        </w:rPr>
        <w:t>f</w:t>
      </w:r>
      <w:r w:rsidRPr="00FD5BA9">
        <w:rPr>
          <w:b/>
          <w:bCs/>
        </w:rPr>
        <w:t>.</w:t>
      </w:r>
      <w:r w:rsidR="00FD5BA9" w:rsidRPr="00FD5BA9">
        <w:rPr>
          <w:b/>
          <w:bCs/>
        </w:rPr>
        <w:t xml:space="preserve">iii. </w:t>
      </w:r>
      <w:r w:rsidR="005548AF" w:rsidRPr="00FD5BA9">
        <w:rPr>
          <w:b/>
          <w:bCs/>
        </w:rPr>
        <w:t>Tabelle mit Top 10</w:t>
      </w:r>
      <w:r w:rsidR="008F113C" w:rsidRPr="00FD5BA9">
        <w:rPr>
          <w:b/>
          <w:bCs/>
        </w:rPr>
        <w:t xml:space="preserve"> Artikeln</w:t>
      </w:r>
    </w:p>
    <w:p w14:paraId="64D87FAD" w14:textId="656A5A96" w:rsidR="008F113C" w:rsidRPr="007B714A" w:rsidRDefault="005548AF" w:rsidP="007B714A">
      <w:pPr>
        <w:pStyle w:val="JugendForscht"/>
      </w:pPr>
      <w:r w:rsidRPr="00F0108D">
        <w:t>Zusätzlich zu den Graphen habe ich eine Tabelle erstellt, welche den Datensatz nach den in </w:t>
      </w:r>
      <w:r w:rsidR="008F113C" w:rsidRPr="00F0108D">
        <w:t>4.</w:t>
      </w:r>
      <w:r w:rsidR="00FD5BA9">
        <w:t>f</w:t>
      </w:r>
      <w:r w:rsidR="008F113C" w:rsidRPr="00F0108D">
        <w:t>.</w:t>
      </w:r>
      <w:r w:rsidR="00FD5BA9">
        <w:t>i</w:t>
      </w:r>
      <w:r w:rsidR="001220FF">
        <w:t>.</w:t>
      </w:r>
      <w:hyperlink w:anchor="61-datenauswahl" w:history="1"/>
      <w:r w:rsidRPr="00F0108D">
        <w:t xml:space="preserve"> ausgewählten Kriterien sortiert und die Top 10 </w:t>
      </w:r>
      <w:r w:rsidR="008F113C" w:rsidRPr="00F0108D">
        <w:t xml:space="preserve">Artikel </w:t>
      </w:r>
      <w:r w:rsidRPr="00F0108D">
        <w:t>anzeigt.</w:t>
      </w:r>
      <w:r w:rsidRPr="00F0108D">
        <w:br/>
        <w:t>Angezeigt wird dann der Titel des Artikels, das Datum und auch die </w:t>
      </w:r>
      <w:r w:rsidRPr="00F0108D">
        <w:rPr>
          <w:rStyle w:val="Hervorhebung"/>
          <w:i w:val="0"/>
          <w:iCs w:val="0"/>
        </w:rPr>
        <w:t>Content ID</w:t>
      </w:r>
      <w:r w:rsidRPr="00F0108D">
        <w:t xml:space="preserve"> des Artikels. Mit dieser ID kann man auf einer anderen </w:t>
      </w:r>
      <w:r w:rsidR="008F113C" w:rsidRPr="00F0108D">
        <w:t xml:space="preserve">von mir erstellten </w:t>
      </w:r>
      <w:r w:rsidRPr="00F0108D">
        <w:t xml:space="preserve">Webseite den Artikel direkt aufrufen und genauer </w:t>
      </w:r>
      <w:r w:rsidR="008F113C" w:rsidRPr="00F0108D">
        <w:t>lesen</w:t>
      </w:r>
      <w:r w:rsidRPr="00F0108D">
        <w:t xml:space="preserve">. Diese Webseite ist öffentlich nicht zugänglich, da die Daten nur </w:t>
      </w:r>
      <w:r w:rsidR="001220FF">
        <w:t>l</w:t>
      </w:r>
      <w:r w:rsidRPr="00F0108D">
        <w:t>okal auf meinem Laptop gespeichert sind.</w:t>
      </w:r>
    </w:p>
    <w:p w14:paraId="575072A7" w14:textId="002ED9E7" w:rsidR="000C7E4A" w:rsidRPr="00FD5BA9" w:rsidRDefault="00FD5BA9" w:rsidP="00FD5BA9">
      <w:pPr>
        <w:spacing w:after="0" w:line="360" w:lineRule="auto"/>
        <w:jc w:val="both"/>
        <w:rPr>
          <w:rFonts w:cs="Arial"/>
          <w:b/>
          <w:sz w:val="20"/>
        </w:rPr>
      </w:pPr>
      <w:r>
        <w:rPr>
          <w:rFonts w:cs="Arial"/>
          <w:b/>
          <w:sz w:val="20"/>
        </w:rPr>
        <w:t xml:space="preserve">5. </w:t>
      </w:r>
      <w:r w:rsidR="000C7E4A" w:rsidRPr="00FD5BA9">
        <w:rPr>
          <w:rFonts w:cs="Arial"/>
          <w:b/>
          <w:sz w:val="20"/>
        </w:rPr>
        <w:t>Ergebnisse</w:t>
      </w:r>
    </w:p>
    <w:p w14:paraId="40AF96B9" w14:textId="4D447085" w:rsidR="001220FF" w:rsidRDefault="005548AF" w:rsidP="005548AF">
      <w:pPr>
        <w:pStyle w:val="JugendForscht"/>
        <w:rPr>
          <w:lang w:eastAsia="en-GB"/>
        </w:rPr>
      </w:pPr>
      <w:r w:rsidRPr="005548AF">
        <w:rPr>
          <w:lang w:eastAsia="en-GB"/>
        </w:rPr>
        <w:t xml:space="preserve">Ziel der Arbeit war eine Langzeitdatenanalyse aller Artikel </w:t>
      </w:r>
      <w:r w:rsidR="000D64A5">
        <w:rPr>
          <w:lang w:eastAsia="en-GB"/>
        </w:rPr>
        <w:t xml:space="preserve">in den ausgewählten Rubriken </w:t>
      </w:r>
      <w:r w:rsidRPr="005548AF">
        <w:rPr>
          <w:lang w:eastAsia="en-GB"/>
        </w:rPr>
        <w:t xml:space="preserve">der beiden Zeitschriften. Aufgrund der zeitlichen </w:t>
      </w:r>
      <w:r w:rsidR="00A25F4D" w:rsidRPr="005548AF">
        <w:rPr>
          <w:lang w:eastAsia="en-GB"/>
        </w:rPr>
        <w:t>Begrenzung</w:t>
      </w:r>
      <w:r w:rsidRPr="005548AF">
        <w:rPr>
          <w:lang w:eastAsia="en-GB"/>
        </w:rPr>
        <w:t xml:space="preserve"> in dieser Forschungsarbeit konnte ich nicht die kompletten Daten herunterladen. Deshalb habe ich mich darauf beschränkt die Entwicklung von 2010 - 2021 genauer zu analysieren, indem ich den Anfang des Zeitraums 2010 - 2011 und das Ende 2020 - 2021 heruntergeladen habe.</w:t>
      </w:r>
      <w:r w:rsidR="001220FF">
        <w:rPr>
          <w:lang w:eastAsia="en-GB"/>
        </w:rPr>
        <w:t xml:space="preserve"> Hierfür wurden von der „New York Times“</w:t>
      </w:r>
      <w:r w:rsidRPr="005548AF">
        <w:rPr>
          <w:lang w:eastAsia="en-GB"/>
        </w:rPr>
        <w:t xml:space="preserve"> </w:t>
      </w:r>
      <w:r w:rsidR="001220FF">
        <w:rPr>
          <w:lang w:eastAsia="en-GB"/>
        </w:rPr>
        <w:t>run</w:t>
      </w:r>
      <w:r w:rsidR="00316A2D">
        <w:rPr>
          <w:lang w:eastAsia="en-GB"/>
        </w:rPr>
        <w:t>d</w:t>
      </w:r>
      <w:r w:rsidR="001220FF">
        <w:rPr>
          <w:lang w:eastAsia="en-GB"/>
        </w:rPr>
        <w:t xml:space="preserve"> 52.000 Artikel</w:t>
      </w:r>
      <w:r w:rsidR="00316A2D">
        <w:rPr>
          <w:lang w:eastAsia="en-GB"/>
        </w:rPr>
        <w:t xml:space="preserve"> und von „The Guardian“ rund 72.000 Artikel </w:t>
      </w:r>
      <w:r w:rsidR="001220FF">
        <w:rPr>
          <w:lang w:eastAsia="en-GB"/>
        </w:rPr>
        <w:t>heruntergel</w:t>
      </w:r>
      <w:r w:rsidR="00316A2D">
        <w:rPr>
          <w:lang w:eastAsia="en-GB"/>
        </w:rPr>
        <w:t xml:space="preserve">aden und analysiert. </w:t>
      </w:r>
      <w:r w:rsidRPr="005548AF">
        <w:rPr>
          <w:lang w:eastAsia="en-GB"/>
        </w:rPr>
        <w:t>Mit diesen Daten kann ich nun abschätzen, wie sich die verschiedenen Aspekte entwickelt haben</w:t>
      </w:r>
      <w:r w:rsidR="001220FF">
        <w:rPr>
          <w:lang w:eastAsia="en-GB"/>
        </w:rPr>
        <w:t>.</w:t>
      </w:r>
    </w:p>
    <w:p w14:paraId="6ED8B3D6" w14:textId="0BE97AA1" w:rsidR="005548AF" w:rsidRPr="000D64A5" w:rsidRDefault="005548AF" w:rsidP="005548AF">
      <w:pPr>
        <w:pStyle w:val="JugendForscht"/>
        <w:rPr>
          <w:b/>
          <w:lang w:eastAsia="en-GB"/>
        </w:rPr>
      </w:pPr>
      <w:r w:rsidRPr="005548AF">
        <w:rPr>
          <w:lang w:eastAsia="en-GB"/>
        </w:rPr>
        <w:t xml:space="preserve">Ich habe zum Vorstellen der Ergebnisse besonders aussagekräftige </w:t>
      </w:r>
      <w:r w:rsidR="000D64A5">
        <w:rPr>
          <w:lang w:eastAsia="en-GB"/>
        </w:rPr>
        <w:t>Diagramme</w:t>
      </w:r>
      <w:r w:rsidRPr="005548AF">
        <w:rPr>
          <w:lang w:eastAsia="en-GB"/>
        </w:rPr>
        <w:t xml:space="preserve"> ausgewählt, die die Entwicklung der beiden Zeitungen gut darstellen. </w:t>
      </w:r>
      <w:r w:rsidR="00ED7B55">
        <w:t>Alle weiteren, bereits erstellten Graphen können auf meinem „</w:t>
      </w:r>
      <w:r w:rsidR="00ED7B55" w:rsidRPr="00ED7B55">
        <w:t>GitHub-Repository</w:t>
      </w:r>
      <w:r w:rsidR="00ED7B55">
        <w:t xml:space="preserve">“ (Levi Blumenwitz, </w:t>
      </w:r>
      <w:r w:rsidR="00DF20CC">
        <w:t>B</w:t>
      </w:r>
      <w:r w:rsidR="00ED7B55">
        <w:t>, 12.01.2025) eingesehen werden. Alternativ können eigene Graphen auf meine</w:t>
      </w:r>
      <w:r w:rsidR="00900421">
        <w:t>n</w:t>
      </w:r>
      <w:r w:rsidR="00ED7B55">
        <w:t xml:space="preserve"> </w:t>
      </w:r>
      <w:r w:rsidR="00ED7B55" w:rsidRPr="00900421">
        <w:t>Webseite</w:t>
      </w:r>
      <w:r w:rsidR="00900421">
        <w:t>n</w:t>
      </w:r>
      <w:r w:rsidR="00ED7B55">
        <w:t xml:space="preserve"> (Levi Blumenwitz</w:t>
      </w:r>
      <w:r w:rsidR="00C87979">
        <w:t>, G, H,</w:t>
      </w:r>
      <w:r w:rsidR="00ED7B55">
        <w:t xml:space="preserve"> 12.01.2025) </w:t>
      </w:r>
      <w:r w:rsidR="00DF20CC">
        <w:t xml:space="preserve">selber </w:t>
      </w:r>
      <w:r w:rsidR="00ED7B55">
        <w:t>generiert werden.</w:t>
      </w:r>
    </w:p>
    <w:p w14:paraId="0A7802EB" w14:textId="59AA3BFB" w:rsidR="005548AF" w:rsidRPr="00FD5BA9" w:rsidRDefault="000D64A5" w:rsidP="007B714A">
      <w:pPr>
        <w:pStyle w:val="JugendForscht"/>
        <w:rPr>
          <w:b/>
          <w:bCs/>
        </w:rPr>
      </w:pPr>
      <w:r w:rsidRPr="00FD5BA9">
        <w:rPr>
          <w:b/>
          <w:bCs/>
        </w:rPr>
        <w:t>5.</w:t>
      </w:r>
      <w:r w:rsidR="00FD5BA9" w:rsidRPr="00FD5BA9">
        <w:rPr>
          <w:b/>
          <w:bCs/>
        </w:rPr>
        <w:t>a</w:t>
      </w:r>
      <w:r w:rsidR="005548AF" w:rsidRPr="00FD5BA9">
        <w:rPr>
          <w:b/>
          <w:bCs/>
        </w:rPr>
        <w:t>. Entwicklung der Artikelanzahl</w:t>
      </w:r>
    </w:p>
    <w:p w14:paraId="6A3E10E5" w14:textId="3296B95A" w:rsidR="005548AF" w:rsidRDefault="005548AF" w:rsidP="00F0108D">
      <w:pPr>
        <w:pStyle w:val="JugendForscht"/>
        <w:rPr>
          <w:lang w:eastAsia="en-GB"/>
        </w:rPr>
      </w:pPr>
      <w:r w:rsidRPr="005548AF">
        <w:rPr>
          <w:lang w:eastAsia="en-GB"/>
        </w:rPr>
        <w:t xml:space="preserve">Auf dem dargestellten Bild </w:t>
      </w:r>
      <w:r w:rsidR="00847A8F">
        <w:rPr>
          <w:lang w:eastAsia="en-GB"/>
        </w:rPr>
        <w:t xml:space="preserve">(Abbildung </w:t>
      </w:r>
      <w:r w:rsidR="00002777">
        <w:rPr>
          <w:lang w:eastAsia="en-GB"/>
        </w:rPr>
        <w:t>7</w:t>
      </w:r>
      <w:r w:rsidR="00847A8F">
        <w:rPr>
          <w:lang w:eastAsia="en-GB"/>
        </w:rPr>
        <w:t xml:space="preserve">) </w:t>
      </w:r>
      <w:r w:rsidRPr="005548AF">
        <w:rPr>
          <w:lang w:eastAsia="en-GB"/>
        </w:rPr>
        <w:t xml:space="preserve">kann man die Entwicklung der Artikelanzahl der Rubrik "Opinion" der Zeitung "The Guardian" sehen. Jeder Punkt stellt </w:t>
      </w:r>
      <w:r w:rsidR="00316A2D">
        <w:rPr>
          <w:lang w:eastAsia="en-GB"/>
        </w:rPr>
        <w:t xml:space="preserve">die Anzahl der Artikel pro </w:t>
      </w:r>
      <w:r w:rsidRPr="005548AF">
        <w:rPr>
          <w:lang w:eastAsia="en-GB"/>
        </w:rPr>
        <w:t>Tag dar. Die Y-Achse zeigt die Anzahl der Artikel, die an diesem Tag veröffentlicht wurden</w:t>
      </w:r>
      <w:r w:rsidR="000D64A5">
        <w:rPr>
          <w:lang w:eastAsia="en-GB"/>
        </w:rPr>
        <w:t xml:space="preserve"> und die X-Achse den Zeitraum. </w:t>
      </w:r>
      <w:r w:rsidRPr="005548AF">
        <w:rPr>
          <w:lang w:eastAsia="en-GB"/>
        </w:rPr>
        <w:t xml:space="preserve">Man erkennt, dass in der Mitte des Graphen keine Punkte vorhanden sind. Dies </w:t>
      </w:r>
      <w:r w:rsidR="000D64A5">
        <w:rPr>
          <w:lang w:eastAsia="en-GB"/>
        </w:rPr>
        <w:t>liegt an den</w:t>
      </w:r>
      <w:r w:rsidRPr="005548AF">
        <w:rPr>
          <w:lang w:eastAsia="en-GB"/>
        </w:rPr>
        <w:t xml:space="preserve"> </w:t>
      </w:r>
      <w:r w:rsidR="000D64A5">
        <w:rPr>
          <w:lang w:eastAsia="en-GB"/>
        </w:rPr>
        <w:t xml:space="preserve">nicht heruntergeladenen </w:t>
      </w:r>
      <w:r w:rsidRPr="005548AF">
        <w:rPr>
          <w:lang w:eastAsia="en-GB"/>
        </w:rPr>
        <w:t>Daten in diesem Zeitraum. In schwarz ist die Regressionsgerade dargestellt, welche die Entwicklung der Artikelanzahl über die Jahre hinweg darstellt. Wie auch an dem Text in der rech</w:t>
      </w:r>
      <w:r w:rsidR="000D64A5">
        <w:rPr>
          <w:lang w:eastAsia="en-GB"/>
        </w:rPr>
        <w:t xml:space="preserve">ten </w:t>
      </w:r>
      <w:r w:rsidRPr="005548AF">
        <w:rPr>
          <w:lang w:eastAsia="en-GB"/>
        </w:rPr>
        <w:t>oberen Ecke zu erkennen ist, ist die Artikelanzahl in den letzten Jahren abgesunken. Durchschnittlich sind es</w:t>
      </w:r>
      <w:r w:rsidR="009B4F0F">
        <w:rPr>
          <w:lang w:eastAsia="en-GB"/>
        </w:rPr>
        <w:t xml:space="preserve"> </w:t>
      </w:r>
      <w:r w:rsidRPr="005548AF">
        <w:rPr>
          <w:lang w:eastAsia="en-GB"/>
        </w:rPr>
        <w:t xml:space="preserve">ca. 11 Artikel </w:t>
      </w:r>
      <w:r w:rsidR="009B4F0F">
        <w:rPr>
          <w:lang w:eastAsia="en-GB"/>
        </w:rPr>
        <w:t xml:space="preserve">pro Tag </w:t>
      </w:r>
      <w:r w:rsidRPr="005548AF">
        <w:rPr>
          <w:lang w:eastAsia="en-GB"/>
        </w:rPr>
        <w:t>weniger im Jahr 2021 als im Jahr 2010.</w:t>
      </w:r>
    </w:p>
    <w:p w14:paraId="7D8BB844" w14:textId="60B23BE7" w:rsidR="00847A8F" w:rsidRPr="00847A8F" w:rsidRDefault="00847A8F" w:rsidP="00847A8F">
      <w:pPr>
        <w:pStyle w:val="JugendForscht"/>
        <w:rPr>
          <w:rFonts w:ascii="Times New Roman" w:hAnsi="Times New Roman"/>
          <w:lang w:eastAsia="en-GB"/>
        </w:rPr>
      </w:pPr>
      <w:r>
        <w:rPr>
          <w:lang w:eastAsia="en-GB"/>
        </w:rPr>
        <w:lastRenderedPageBreak/>
        <w:t>Im Gegenzug dazu</w:t>
      </w:r>
      <w:r w:rsidRPr="005548AF">
        <w:rPr>
          <w:lang w:eastAsia="en-GB"/>
        </w:rPr>
        <w:t xml:space="preserve"> ist bei der </w:t>
      </w:r>
      <w:r w:rsidR="004453B9">
        <w:rPr>
          <w:lang w:eastAsia="en-GB"/>
        </w:rPr>
        <w:t>„</w:t>
      </w:r>
      <w:r w:rsidRPr="005548AF">
        <w:rPr>
          <w:lang w:eastAsia="en-GB"/>
        </w:rPr>
        <w:t>New York Times</w:t>
      </w:r>
      <w:r w:rsidR="004453B9">
        <w:rPr>
          <w:lang w:eastAsia="en-GB"/>
        </w:rPr>
        <w:t>“</w:t>
      </w:r>
      <w:r w:rsidR="00E40C61">
        <w:rPr>
          <w:lang w:eastAsia="en-GB"/>
        </w:rPr>
        <w:t xml:space="preserve"> (Abbildung </w:t>
      </w:r>
      <w:r w:rsidR="00002777">
        <w:rPr>
          <w:lang w:eastAsia="en-GB"/>
        </w:rPr>
        <w:t>8</w:t>
      </w:r>
      <w:r w:rsidR="00E40C61">
        <w:rPr>
          <w:lang w:eastAsia="en-GB"/>
        </w:rPr>
        <w:t>)</w:t>
      </w:r>
      <w:r w:rsidRPr="005548AF">
        <w:rPr>
          <w:lang w:eastAsia="en-GB"/>
        </w:rPr>
        <w:t xml:space="preserve"> </w:t>
      </w:r>
      <w:r>
        <w:rPr>
          <w:lang w:eastAsia="en-GB"/>
        </w:rPr>
        <w:t xml:space="preserve">im Bereich </w:t>
      </w:r>
      <w:r w:rsidR="00316A2D">
        <w:rPr>
          <w:lang w:eastAsia="en-GB"/>
        </w:rPr>
        <w:t>„</w:t>
      </w:r>
      <w:r>
        <w:rPr>
          <w:lang w:eastAsia="en-GB"/>
        </w:rPr>
        <w:t>Politik</w:t>
      </w:r>
      <w:r w:rsidR="00316A2D">
        <w:rPr>
          <w:lang w:eastAsia="en-GB"/>
        </w:rPr>
        <w:t>“</w:t>
      </w:r>
      <w:r>
        <w:rPr>
          <w:lang w:eastAsia="en-GB"/>
        </w:rPr>
        <w:t xml:space="preserve"> </w:t>
      </w:r>
      <w:r w:rsidRPr="005548AF">
        <w:rPr>
          <w:lang w:eastAsia="en-GB"/>
        </w:rPr>
        <w:t xml:space="preserve">ein starker Anstieg zu erkennen. </w:t>
      </w:r>
      <w:r>
        <w:rPr>
          <w:lang w:eastAsia="en-GB"/>
        </w:rPr>
        <w:t xml:space="preserve">Im Durchschnitt wurden im Jahr 2021 8 Artikel pro Tag mehr veröffentlicht als im Jahr 2010. </w:t>
      </w:r>
    </w:p>
    <w:p w14:paraId="2772E36E" w14:textId="77777777" w:rsidR="00847A8F" w:rsidRPr="00847A8F" w:rsidRDefault="00847A8F" w:rsidP="00F0108D">
      <w:pPr>
        <w:pStyle w:val="JugendForscht"/>
        <w:rPr>
          <w:lang w:eastAsia="en-GB"/>
        </w:rPr>
      </w:pPr>
    </w:p>
    <w:p w14:paraId="6A1B169A" w14:textId="6467EA80" w:rsidR="005548AF" w:rsidRDefault="005548AF" w:rsidP="005548AF">
      <w:pPr>
        <w:pStyle w:val="JugendForscht"/>
        <w:rPr>
          <w:lang w:val="en-GB" w:eastAsia="en-GB"/>
        </w:rPr>
      </w:pPr>
      <w:r w:rsidRPr="005548AF">
        <w:rPr>
          <w:noProof/>
          <w:lang w:val="en-GB" w:eastAsia="en-GB"/>
        </w:rPr>
        <w:drawing>
          <wp:inline distT="0" distB="0" distL="0" distR="0" wp14:anchorId="5BC67003" wp14:editId="4B917D11">
            <wp:extent cx="2735800" cy="2052000"/>
            <wp:effectExtent l="0" t="0" r="7620" b="5715"/>
            <wp:docPr id="23" name="Grafik 23" descr="Artikelanzahl - Guardian - Opinion - Da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Artikelanzahl - Guardian - Opinion - Day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35800" cy="2052000"/>
                    </a:xfrm>
                    <a:prstGeom prst="rect">
                      <a:avLst/>
                    </a:prstGeom>
                    <a:noFill/>
                    <a:ln>
                      <a:noFill/>
                    </a:ln>
                  </pic:spPr>
                </pic:pic>
              </a:graphicData>
            </a:graphic>
          </wp:inline>
        </w:drawing>
      </w:r>
      <w:r w:rsidR="00847A8F" w:rsidRPr="005548AF">
        <w:rPr>
          <w:noProof/>
          <w:lang w:val="en-GB" w:eastAsia="en-GB"/>
        </w:rPr>
        <w:drawing>
          <wp:inline distT="0" distB="0" distL="0" distR="0" wp14:anchorId="732DFFEA" wp14:editId="1299FFED">
            <wp:extent cx="2735799" cy="2052000"/>
            <wp:effectExtent l="0" t="0" r="7620" b="5715"/>
            <wp:docPr id="22" name="Grafik 22" descr="Artikelanzahl - NYT - Politics - Da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Artikelanzahl - NYT - Politics - Day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35799" cy="2052000"/>
                    </a:xfrm>
                    <a:prstGeom prst="rect">
                      <a:avLst/>
                    </a:prstGeom>
                    <a:noFill/>
                    <a:ln>
                      <a:noFill/>
                    </a:ln>
                  </pic:spPr>
                </pic:pic>
              </a:graphicData>
            </a:graphic>
          </wp:inline>
        </w:drawing>
      </w:r>
    </w:p>
    <w:p w14:paraId="21A1EAFD" w14:textId="77777777" w:rsidR="00847A8F" w:rsidRDefault="00847A8F" w:rsidP="005548AF">
      <w:pPr>
        <w:pStyle w:val="JugendForscht"/>
        <w:rPr>
          <w:lang w:eastAsia="en-GB"/>
        </w:rPr>
        <w:sectPr w:rsidR="00847A8F" w:rsidSect="007F0A4F">
          <w:headerReference w:type="default" r:id="rId21"/>
          <w:footerReference w:type="default" r:id="rId22"/>
          <w:headerReference w:type="first" r:id="rId23"/>
          <w:pgSz w:w="11906" w:h="16838" w:code="9"/>
          <w:pgMar w:top="1702" w:right="1418" w:bottom="851" w:left="1418" w:header="568" w:footer="335" w:gutter="0"/>
          <w:cols w:space="720"/>
        </w:sectPr>
      </w:pPr>
    </w:p>
    <w:p w14:paraId="0C0373CF" w14:textId="4F8B366A" w:rsidR="00A80829" w:rsidRPr="00264EA2" w:rsidRDefault="00F0108D" w:rsidP="005548AF">
      <w:pPr>
        <w:pStyle w:val="JugendForscht"/>
        <w:rPr>
          <w:sz w:val="16"/>
          <w:szCs w:val="16"/>
          <w:lang w:eastAsia="en-GB"/>
        </w:rPr>
      </w:pPr>
      <w:r w:rsidRPr="00264EA2">
        <w:rPr>
          <w:sz w:val="16"/>
          <w:szCs w:val="16"/>
          <w:lang w:eastAsia="en-GB"/>
        </w:rPr>
        <w:t xml:space="preserve">Abbildung </w:t>
      </w:r>
      <w:r w:rsidR="00002777" w:rsidRPr="00264EA2">
        <w:rPr>
          <w:sz w:val="16"/>
          <w:szCs w:val="16"/>
          <w:lang w:eastAsia="en-GB"/>
        </w:rPr>
        <w:t>7</w:t>
      </w:r>
      <w:r w:rsidRPr="00264EA2">
        <w:rPr>
          <w:sz w:val="16"/>
          <w:szCs w:val="16"/>
          <w:lang w:eastAsia="en-GB"/>
        </w:rPr>
        <w:t xml:space="preserve">: Artikelanzahl der Zeitung „The Guardian“, der Rubrik „Opinion“, </w:t>
      </w:r>
      <w:r w:rsidR="00264EA2">
        <w:rPr>
          <w:sz w:val="16"/>
          <w:szCs w:val="16"/>
          <w:lang w:eastAsia="en-GB"/>
        </w:rPr>
        <w:t>j</w:t>
      </w:r>
      <w:r w:rsidRPr="00264EA2">
        <w:rPr>
          <w:sz w:val="16"/>
          <w:szCs w:val="16"/>
          <w:lang w:eastAsia="en-GB"/>
        </w:rPr>
        <w:t xml:space="preserve">eder Punkt repräsentiert </w:t>
      </w:r>
      <w:r w:rsidR="00316A2D" w:rsidRPr="00264EA2">
        <w:rPr>
          <w:sz w:val="16"/>
          <w:szCs w:val="16"/>
          <w:lang w:eastAsia="en-GB"/>
        </w:rPr>
        <w:t xml:space="preserve">die Anzahl der Artikel pro </w:t>
      </w:r>
      <w:r w:rsidRPr="00264EA2">
        <w:rPr>
          <w:sz w:val="16"/>
          <w:szCs w:val="16"/>
          <w:lang w:eastAsia="en-GB"/>
        </w:rPr>
        <w:t>Tag</w:t>
      </w:r>
    </w:p>
    <w:p w14:paraId="0C135813" w14:textId="70336703" w:rsidR="00847A8F" w:rsidRPr="00264EA2" w:rsidRDefault="00847A8F" w:rsidP="005548AF">
      <w:pPr>
        <w:pStyle w:val="JugendForscht"/>
        <w:rPr>
          <w:sz w:val="16"/>
          <w:szCs w:val="16"/>
          <w:lang w:eastAsia="en-GB"/>
        </w:rPr>
        <w:sectPr w:rsidR="00847A8F" w:rsidRPr="00264EA2" w:rsidSect="00847A8F">
          <w:type w:val="continuous"/>
          <w:pgSz w:w="11906" w:h="16838" w:code="9"/>
          <w:pgMar w:top="1702" w:right="1418" w:bottom="851" w:left="1418" w:header="568" w:footer="335" w:gutter="0"/>
          <w:cols w:num="2" w:space="720"/>
        </w:sectPr>
      </w:pPr>
      <w:r w:rsidRPr="00264EA2">
        <w:rPr>
          <w:sz w:val="16"/>
          <w:szCs w:val="16"/>
          <w:lang w:eastAsia="en-GB"/>
        </w:rPr>
        <w:t xml:space="preserve">Abbildung </w:t>
      </w:r>
      <w:r w:rsidR="00002777" w:rsidRPr="00264EA2">
        <w:rPr>
          <w:sz w:val="16"/>
          <w:szCs w:val="16"/>
          <w:lang w:eastAsia="en-GB"/>
        </w:rPr>
        <w:t xml:space="preserve">8: </w:t>
      </w:r>
      <w:r w:rsidRPr="00264EA2">
        <w:rPr>
          <w:sz w:val="16"/>
          <w:szCs w:val="16"/>
          <w:lang w:eastAsia="en-GB"/>
        </w:rPr>
        <w:t xml:space="preserve">Artikelanzahl der Zeitung „The New York Times“, der Rubrik „Politics“, </w:t>
      </w:r>
      <w:bookmarkStart w:id="9" w:name="_Hlk187575304"/>
      <w:r w:rsidR="00264EA2">
        <w:rPr>
          <w:sz w:val="16"/>
          <w:szCs w:val="16"/>
          <w:lang w:eastAsia="en-GB"/>
        </w:rPr>
        <w:t>j</w:t>
      </w:r>
      <w:r w:rsidRPr="00264EA2">
        <w:rPr>
          <w:sz w:val="16"/>
          <w:szCs w:val="16"/>
          <w:lang w:eastAsia="en-GB"/>
        </w:rPr>
        <w:t xml:space="preserve">eder Punkt </w:t>
      </w:r>
      <w:r w:rsidR="00316A2D" w:rsidRPr="00264EA2">
        <w:rPr>
          <w:sz w:val="16"/>
          <w:szCs w:val="16"/>
          <w:lang w:eastAsia="en-GB"/>
        </w:rPr>
        <w:t>repräsentiert die Anzahl der Artikel pro Tag</w:t>
      </w:r>
      <w:bookmarkEnd w:id="9"/>
    </w:p>
    <w:p w14:paraId="17A5EBB2" w14:textId="02B9B0A7" w:rsidR="00847A8F" w:rsidRDefault="00A80829" w:rsidP="005548AF">
      <w:pPr>
        <w:pStyle w:val="JugendForscht"/>
        <w:rPr>
          <w:lang w:eastAsia="en-GB"/>
        </w:rPr>
      </w:pPr>
      <w:r>
        <w:rPr>
          <w:noProof/>
          <w:lang w:eastAsia="en-GB"/>
        </w:rPr>
        <w:drawing>
          <wp:anchor distT="0" distB="0" distL="114300" distR="114300" simplePos="0" relativeHeight="251658241" behindDoc="1" locked="0" layoutInCell="1" allowOverlap="1" wp14:anchorId="364D2D8D" wp14:editId="2C776B3B">
            <wp:simplePos x="0" y="0"/>
            <wp:positionH relativeFrom="column">
              <wp:posOffset>2879090</wp:posOffset>
            </wp:positionH>
            <wp:positionV relativeFrom="paragraph">
              <wp:posOffset>664210</wp:posOffset>
            </wp:positionV>
            <wp:extent cx="2879725" cy="2159635"/>
            <wp:effectExtent l="0" t="0" r="0" b="0"/>
            <wp:wrapTight wrapText="bothSides">
              <wp:wrapPolygon edited="0">
                <wp:start x="0" y="0"/>
                <wp:lineTo x="0" y="21340"/>
                <wp:lineTo x="21433" y="21340"/>
                <wp:lineTo x="21433" y="0"/>
                <wp:lineTo x="0" y="0"/>
              </wp:wrapPolygon>
            </wp:wrapTight>
            <wp:docPr id="20" name="Grafik 20" descr="Artikelanzahl - NYT - Politics - Da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rafik 20" descr="Artikelanzahl - NYT - Politics - Days"/>
                    <pic:cNvPicPr>
                      <a:picLocks noChangeAspect="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79725" cy="2159635"/>
                    </a:xfrm>
                    <a:prstGeom prst="rect">
                      <a:avLst/>
                    </a:prstGeom>
                    <a:noFill/>
                    <a:ln>
                      <a:noFill/>
                    </a:ln>
                  </pic:spPr>
                </pic:pic>
              </a:graphicData>
            </a:graphic>
          </wp:anchor>
        </w:drawing>
      </w:r>
      <w:r>
        <w:rPr>
          <w:noProof/>
          <w:lang w:eastAsia="en-GB"/>
        </w:rPr>
        <w:drawing>
          <wp:anchor distT="0" distB="0" distL="114300" distR="114300" simplePos="0" relativeHeight="251658240" behindDoc="1" locked="0" layoutInCell="1" allowOverlap="1" wp14:anchorId="33B1D28F" wp14:editId="7C599298">
            <wp:simplePos x="0" y="0"/>
            <wp:positionH relativeFrom="column">
              <wp:posOffset>-1270</wp:posOffset>
            </wp:positionH>
            <wp:positionV relativeFrom="paragraph">
              <wp:posOffset>664210</wp:posOffset>
            </wp:positionV>
            <wp:extent cx="2879725" cy="2159635"/>
            <wp:effectExtent l="0" t="0" r="0" b="0"/>
            <wp:wrapTight wrapText="bothSides">
              <wp:wrapPolygon edited="0">
                <wp:start x="0" y="0"/>
                <wp:lineTo x="0" y="21340"/>
                <wp:lineTo x="21433" y="21340"/>
                <wp:lineTo x="21433" y="0"/>
                <wp:lineTo x="0" y="0"/>
              </wp:wrapPolygon>
            </wp:wrapTight>
            <wp:docPr id="21" name="Grafik 21" descr="Artikelanzahl - Guardian - Opinion - Mon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afik 21" descr="Artikelanzahl - Guardian - Opinion - Month"/>
                    <pic:cNvPicPr>
                      <a:picLocks noChangeAspect="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79725" cy="2159635"/>
                    </a:xfrm>
                    <a:prstGeom prst="rect">
                      <a:avLst/>
                    </a:prstGeom>
                    <a:noFill/>
                    <a:ln>
                      <a:noFill/>
                    </a:ln>
                  </pic:spPr>
                </pic:pic>
              </a:graphicData>
            </a:graphic>
          </wp:anchor>
        </w:drawing>
      </w:r>
      <w:r w:rsidR="005548AF" w:rsidRPr="005548AF">
        <w:rPr>
          <w:lang w:eastAsia="en-GB"/>
        </w:rPr>
        <w:t>Bestätigt wird dies durch die Graphen der Artikelanzahl pro Monat.</w:t>
      </w:r>
      <w:r w:rsidR="00E40C61">
        <w:rPr>
          <w:lang w:eastAsia="en-GB"/>
        </w:rPr>
        <w:t xml:space="preserve"> (Abbildung </w:t>
      </w:r>
      <w:r w:rsidR="00002777">
        <w:rPr>
          <w:lang w:eastAsia="en-GB"/>
        </w:rPr>
        <w:t>9</w:t>
      </w:r>
      <w:r w:rsidR="00E40C61">
        <w:rPr>
          <w:lang w:eastAsia="en-GB"/>
        </w:rPr>
        <w:t xml:space="preserve"> und Abbildung </w:t>
      </w:r>
      <w:r w:rsidR="00002777">
        <w:rPr>
          <w:lang w:eastAsia="en-GB"/>
        </w:rPr>
        <w:t>10</w:t>
      </w:r>
      <w:r w:rsidR="00E40C61">
        <w:rPr>
          <w:lang w:eastAsia="en-GB"/>
        </w:rPr>
        <w:t>)</w:t>
      </w:r>
      <w:r w:rsidR="005548AF" w:rsidRPr="005548AF">
        <w:rPr>
          <w:lang w:eastAsia="en-GB"/>
        </w:rPr>
        <w:t xml:space="preserve"> Hierbei ist ein starker Anstie</w:t>
      </w:r>
      <w:r w:rsidR="0033289A">
        <w:rPr>
          <w:lang w:eastAsia="en-GB"/>
        </w:rPr>
        <w:t xml:space="preserve">g </w:t>
      </w:r>
      <w:r w:rsidR="005548AF" w:rsidRPr="005548AF">
        <w:rPr>
          <w:lang w:eastAsia="en-GB"/>
        </w:rPr>
        <w:t>bei der New York Times</w:t>
      </w:r>
      <w:r w:rsidR="004453B9">
        <w:rPr>
          <w:lang w:eastAsia="en-GB"/>
        </w:rPr>
        <w:t xml:space="preserve"> (rechts) (</w:t>
      </w:r>
      <w:r w:rsidR="004453B9" w:rsidRPr="00F0108D">
        <w:rPr>
          <w:lang w:eastAsia="en-GB"/>
        </w:rPr>
        <w:t xml:space="preserve">Abbildung </w:t>
      </w:r>
      <w:r w:rsidR="008D4E60">
        <w:rPr>
          <w:lang w:eastAsia="en-GB"/>
        </w:rPr>
        <w:t>10</w:t>
      </w:r>
      <w:r w:rsidR="004453B9">
        <w:rPr>
          <w:lang w:eastAsia="en-GB"/>
        </w:rPr>
        <w:t>)</w:t>
      </w:r>
      <w:r w:rsidR="005548AF" w:rsidRPr="005548AF">
        <w:rPr>
          <w:lang w:eastAsia="en-GB"/>
        </w:rPr>
        <w:t xml:space="preserve"> zu erkennen, während bei "The Guardian"</w:t>
      </w:r>
      <w:r w:rsidR="00E64F13">
        <w:rPr>
          <w:lang w:eastAsia="en-GB"/>
        </w:rPr>
        <w:t xml:space="preserve"> (links)</w:t>
      </w:r>
      <w:r w:rsidR="004453B9">
        <w:rPr>
          <w:lang w:eastAsia="en-GB"/>
        </w:rPr>
        <w:t xml:space="preserve"> (</w:t>
      </w:r>
      <w:r w:rsidR="004453B9" w:rsidRPr="00F0108D">
        <w:rPr>
          <w:lang w:eastAsia="en-GB"/>
        </w:rPr>
        <w:t>Abbildung</w:t>
      </w:r>
      <w:r w:rsidR="008D4E60">
        <w:rPr>
          <w:lang w:eastAsia="en-GB"/>
        </w:rPr>
        <w:t xml:space="preserve"> 9) </w:t>
      </w:r>
      <w:r w:rsidR="005548AF" w:rsidRPr="005548AF">
        <w:rPr>
          <w:lang w:eastAsia="en-GB"/>
        </w:rPr>
        <w:t>ein starker Abfall stattfindet.</w:t>
      </w:r>
    </w:p>
    <w:p w14:paraId="0ADB61FC" w14:textId="77777777" w:rsidR="00847A8F" w:rsidRDefault="00847A8F" w:rsidP="005548AF">
      <w:pPr>
        <w:pStyle w:val="JugendForscht"/>
        <w:rPr>
          <w:lang w:eastAsia="en-GB"/>
        </w:rPr>
        <w:sectPr w:rsidR="00847A8F" w:rsidSect="00847A8F">
          <w:type w:val="continuous"/>
          <w:pgSz w:w="11906" w:h="16838" w:code="9"/>
          <w:pgMar w:top="1702" w:right="1418" w:bottom="851" w:left="1418" w:header="568" w:footer="335" w:gutter="0"/>
          <w:cols w:space="720"/>
        </w:sectPr>
      </w:pPr>
    </w:p>
    <w:p w14:paraId="122F8732" w14:textId="1D32CDC5" w:rsidR="00847A8F" w:rsidRPr="00264EA2" w:rsidRDefault="00847A8F" w:rsidP="005548AF">
      <w:pPr>
        <w:pStyle w:val="JugendForscht"/>
        <w:rPr>
          <w:sz w:val="16"/>
          <w:szCs w:val="16"/>
          <w:lang w:eastAsia="en-GB"/>
        </w:rPr>
      </w:pPr>
      <w:r w:rsidRPr="00264EA2">
        <w:rPr>
          <w:sz w:val="16"/>
          <w:szCs w:val="16"/>
          <w:lang w:eastAsia="en-GB"/>
        </w:rPr>
        <w:t xml:space="preserve">Abbildung </w:t>
      </w:r>
      <w:r w:rsidR="00002777" w:rsidRPr="00264EA2">
        <w:rPr>
          <w:sz w:val="16"/>
          <w:szCs w:val="16"/>
          <w:lang w:eastAsia="en-GB"/>
        </w:rPr>
        <w:t>9</w:t>
      </w:r>
      <w:r w:rsidR="00A80829" w:rsidRPr="00264EA2">
        <w:rPr>
          <w:sz w:val="16"/>
          <w:szCs w:val="16"/>
          <w:lang w:eastAsia="en-GB"/>
        </w:rPr>
        <w:t>.</w:t>
      </w:r>
      <w:r w:rsidRPr="00264EA2">
        <w:rPr>
          <w:sz w:val="16"/>
          <w:szCs w:val="16"/>
          <w:lang w:eastAsia="en-GB"/>
        </w:rPr>
        <w:t>: Artikelanzahl der Zeitung „The Guardian“, der Rubrik „Opinion“,</w:t>
      </w:r>
      <w:r w:rsidR="00316A2D" w:rsidRPr="00264EA2">
        <w:rPr>
          <w:sz w:val="16"/>
          <w:szCs w:val="16"/>
          <w:lang w:eastAsia="en-GB"/>
        </w:rPr>
        <w:t xml:space="preserve"> </w:t>
      </w:r>
      <w:r w:rsidR="00264EA2">
        <w:rPr>
          <w:sz w:val="16"/>
          <w:szCs w:val="16"/>
          <w:lang w:eastAsia="en-GB"/>
        </w:rPr>
        <w:t>j</w:t>
      </w:r>
      <w:r w:rsidR="00316A2D" w:rsidRPr="00264EA2">
        <w:rPr>
          <w:sz w:val="16"/>
          <w:szCs w:val="16"/>
          <w:lang w:eastAsia="en-GB"/>
        </w:rPr>
        <w:t>eder Punkt repräsentiert die Anzahl der Artikel pro Monat</w:t>
      </w:r>
    </w:p>
    <w:p w14:paraId="547EEC25" w14:textId="2324D2FC" w:rsidR="00E64F13" w:rsidRPr="00264EA2" w:rsidRDefault="00847A8F" w:rsidP="00847A8F">
      <w:pPr>
        <w:pStyle w:val="JugendForscht"/>
        <w:ind w:left="-142"/>
        <w:rPr>
          <w:sz w:val="16"/>
          <w:szCs w:val="16"/>
          <w:lang w:eastAsia="en-GB"/>
        </w:rPr>
        <w:sectPr w:rsidR="00E64F13" w:rsidRPr="00264EA2" w:rsidSect="00847A8F">
          <w:type w:val="continuous"/>
          <w:pgSz w:w="11906" w:h="16838" w:code="9"/>
          <w:pgMar w:top="1702" w:right="1418" w:bottom="851" w:left="1418" w:header="568" w:footer="335" w:gutter="0"/>
          <w:cols w:num="2" w:space="720"/>
        </w:sectPr>
      </w:pPr>
      <w:r w:rsidRPr="00264EA2">
        <w:rPr>
          <w:sz w:val="16"/>
          <w:szCs w:val="16"/>
          <w:lang w:eastAsia="en-GB"/>
        </w:rPr>
        <w:t xml:space="preserve">Abbildung </w:t>
      </w:r>
      <w:r w:rsidR="00002777" w:rsidRPr="00264EA2">
        <w:rPr>
          <w:sz w:val="16"/>
          <w:szCs w:val="16"/>
          <w:lang w:eastAsia="en-GB"/>
        </w:rPr>
        <w:t>10</w:t>
      </w:r>
      <w:r w:rsidR="00A80829" w:rsidRPr="00264EA2">
        <w:rPr>
          <w:sz w:val="16"/>
          <w:szCs w:val="16"/>
          <w:lang w:eastAsia="en-GB"/>
        </w:rPr>
        <w:t>.</w:t>
      </w:r>
      <w:r w:rsidRPr="00264EA2">
        <w:rPr>
          <w:sz w:val="16"/>
          <w:szCs w:val="16"/>
          <w:lang w:eastAsia="en-GB"/>
        </w:rPr>
        <w:t xml:space="preserve">: Artikelanzahl der Zeitung „The New York Times“, der Rubrik „Politics“, </w:t>
      </w:r>
      <w:r w:rsidR="00264EA2">
        <w:rPr>
          <w:sz w:val="16"/>
          <w:szCs w:val="16"/>
          <w:lang w:eastAsia="en-GB"/>
        </w:rPr>
        <w:t>j</w:t>
      </w:r>
      <w:r w:rsidR="00316A2D" w:rsidRPr="00264EA2">
        <w:rPr>
          <w:sz w:val="16"/>
          <w:szCs w:val="16"/>
          <w:lang w:eastAsia="en-GB"/>
        </w:rPr>
        <w:t>eder Punkt repräsentiert die Anzahl der Artikel pro Monat</w:t>
      </w:r>
    </w:p>
    <w:p w14:paraId="5CCF7530" w14:textId="2EEFDB41" w:rsidR="005548AF" w:rsidRPr="00FD5BA9" w:rsidRDefault="00847A8F" w:rsidP="007B714A">
      <w:pPr>
        <w:pStyle w:val="JugendForscht"/>
        <w:rPr>
          <w:b/>
          <w:bCs/>
        </w:rPr>
      </w:pPr>
      <w:r w:rsidRPr="00FD5BA9">
        <w:rPr>
          <w:b/>
          <w:bCs/>
        </w:rPr>
        <w:t>5.</w:t>
      </w:r>
      <w:r w:rsidR="00FD5BA9" w:rsidRPr="00FD5BA9">
        <w:rPr>
          <w:b/>
          <w:bCs/>
        </w:rPr>
        <w:t>b.</w:t>
      </w:r>
      <w:r w:rsidR="005548AF" w:rsidRPr="00FD5BA9">
        <w:rPr>
          <w:b/>
          <w:bCs/>
        </w:rPr>
        <w:t xml:space="preserve"> Entwicklung des Sentiments</w:t>
      </w:r>
    </w:p>
    <w:p w14:paraId="1DCF927F" w14:textId="242635C6" w:rsidR="005548AF" w:rsidRPr="005548AF" w:rsidRDefault="005548AF" w:rsidP="005548AF">
      <w:pPr>
        <w:pStyle w:val="JugendForscht"/>
        <w:rPr>
          <w:lang w:eastAsia="en-GB"/>
        </w:rPr>
      </w:pPr>
      <w:r w:rsidRPr="005548AF">
        <w:rPr>
          <w:lang w:eastAsia="en-GB"/>
        </w:rPr>
        <w:t>Die Sentiment</w:t>
      </w:r>
      <w:r w:rsidR="00847A8F">
        <w:rPr>
          <w:lang w:eastAsia="en-GB"/>
        </w:rPr>
        <w:t xml:space="preserve"> A</w:t>
      </w:r>
      <w:r w:rsidRPr="005548AF">
        <w:rPr>
          <w:lang w:eastAsia="en-GB"/>
        </w:rPr>
        <w:t>nalyse wird unterteilt in Polarisation und Subjektivität.</w:t>
      </w:r>
    </w:p>
    <w:p w14:paraId="4527708C" w14:textId="1A83119D" w:rsidR="005548AF" w:rsidRDefault="00E64F13" w:rsidP="00FD5BA9">
      <w:pPr>
        <w:pStyle w:val="JugendForscht"/>
        <w:rPr>
          <w:lang w:eastAsia="en-GB"/>
        </w:rPr>
      </w:pPr>
      <w:r w:rsidRPr="00FD5BA9">
        <w:rPr>
          <w:b/>
          <w:bCs/>
          <w:color w:val="030303"/>
          <w:lang w:eastAsia="en-GB"/>
        </w:rPr>
        <w:t>5.</w:t>
      </w:r>
      <w:r w:rsidR="00FD5BA9" w:rsidRPr="00FD5BA9">
        <w:rPr>
          <w:b/>
          <w:bCs/>
          <w:color w:val="030303"/>
          <w:lang w:eastAsia="en-GB"/>
        </w:rPr>
        <w:t>b</w:t>
      </w:r>
      <w:r w:rsidRPr="00FD5BA9">
        <w:rPr>
          <w:b/>
          <w:bCs/>
          <w:color w:val="030303"/>
          <w:lang w:eastAsia="en-GB"/>
        </w:rPr>
        <w:t>.</w:t>
      </w:r>
      <w:r w:rsidR="00FD5BA9" w:rsidRPr="00FD5BA9">
        <w:rPr>
          <w:b/>
          <w:bCs/>
          <w:color w:val="030303"/>
          <w:lang w:eastAsia="en-GB"/>
        </w:rPr>
        <w:t>i</w:t>
      </w:r>
      <w:r w:rsidR="00A80829" w:rsidRPr="00FD5BA9">
        <w:rPr>
          <w:b/>
          <w:bCs/>
          <w:color w:val="030303"/>
          <w:lang w:eastAsia="en-GB"/>
        </w:rPr>
        <w:t>.</w:t>
      </w:r>
      <w:r w:rsidRPr="00FD5BA9">
        <w:rPr>
          <w:b/>
          <w:bCs/>
          <w:color w:val="030303"/>
          <w:lang w:eastAsia="en-GB"/>
        </w:rPr>
        <w:t xml:space="preserve"> </w:t>
      </w:r>
      <w:r w:rsidR="005548AF" w:rsidRPr="00FD5BA9">
        <w:rPr>
          <w:b/>
          <w:bCs/>
          <w:color w:val="030303"/>
          <w:lang w:eastAsia="en-GB"/>
        </w:rPr>
        <w:t>Die Polarisation</w:t>
      </w:r>
      <w:r w:rsidR="005548AF" w:rsidRPr="005548AF">
        <w:rPr>
          <w:lang w:eastAsia="en-GB"/>
        </w:rPr>
        <w:t xml:space="preserve"> gibt an, ob ein Text positiv oder negativ ist. -1 bedeutet sehr negativ, 1 bedeutet positiv. </w:t>
      </w:r>
      <w:r w:rsidR="00316A2D">
        <w:rPr>
          <w:lang w:eastAsia="en-GB"/>
        </w:rPr>
        <w:t>Der</w:t>
      </w:r>
      <w:r w:rsidR="005548AF" w:rsidRPr="00910B4F">
        <w:rPr>
          <w:lang w:eastAsia="en-GB"/>
        </w:rPr>
        <w:t xml:space="preserve"> dur</w:t>
      </w:r>
      <w:r w:rsidR="00847A8F">
        <w:rPr>
          <w:lang w:eastAsia="en-GB"/>
        </w:rPr>
        <w:t>ch</w:t>
      </w:r>
      <w:r w:rsidR="005548AF" w:rsidRPr="00910B4F">
        <w:rPr>
          <w:lang w:eastAsia="en-GB"/>
        </w:rPr>
        <w:t>schnittliche Wert beider Zeit</w:t>
      </w:r>
      <w:r w:rsidR="00316A2D">
        <w:rPr>
          <w:lang w:eastAsia="en-GB"/>
        </w:rPr>
        <w:t>ung</w:t>
      </w:r>
      <w:r w:rsidR="008D4E60">
        <w:rPr>
          <w:lang w:eastAsia="en-GB"/>
        </w:rPr>
        <w:t>en</w:t>
      </w:r>
      <w:r w:rsidR="005548AF" w:rsidRPr="00910B4F">
        <w:rPr>
          <w:lang w:eastAsia="en-GB"/>
        </w:rPr>
        <w:t xml:space="preserve"> ist 0.1.</w:t>
      </w:r>
    </w:p>
    <w:p w14:paraId="71EFF972" w14:textId="3A9DB0B4" w:rsidR="00847A8F" w:rsidRPr="00A80829" w:rsidRDefault="00847A8F" w:rsidP="00A80829">
      <w:pPr>
        <w:pStyle w:val="JugendForscht"/>
      </w:pPr>
      <w:r w:rsidRPr="00A80829">
        <w:t>In Abbildung</w:t>
      </w:r>
      <w:r w:rsidR="00E64F13" w:rsidRPr="00A80829">
        <w:t xml:space="preserve"> </w:t>
      </w:r>
      <w:r w:rsidR="00002777">
        <w:t>11</w:t>
      </w:r>
      <w:r w:rsidRPr="00A80829">
        <w:t xml:space="preserve"> werden die 3 Kategorien der Zeit</w:t>
      </w:r>
      <w:r w:rsidR="00316A2D">
        <w:t>ung</w:t>
      </w:r>
      <w:r w:rsidRPr="00A80829">
        <w:t xml:space="preserve"> "The Guardian" verglichen. Es ist klar </w:t>
      </w:r>
      <w:r w:rsidR="00316A2D">
        <w:t>ersichtlich</w:t>
      </w:r>
      <w:r w:rsidRPr="00A80829">
        <w:t>, dass die Polarisation über die Jahre hinweg relativ konstant ist und auch zwischen den Kategorien vergleichbar ist. Es gibt keine großen Schwankungen und die Werte sind immer um ca. 0.1.</w:t>
      </w:r>
    </w:p>
    <w:p w14:paraId="36EF28C2" w14:textId="22CF88CF" w:rsidR="00A80829" w:rsidRDefault="005548AF" w:rsidP="005548AF">
      <w:pPr>
        <w:pStyle w:val="JugendForscht"/>
        <w:rPr>
          <w:lang w:val="en-GB" w:eastAsia="en-GB"/>
        </w:rPr>
      </w:pPr>
      <w:r w:rsidRPr="005548AF">
        <w:rPr>
          <w:lang w:eastAsia="en-GB"/>
        </w:rPr>
        <w:lastRenderedPageBreak/>
        <w:br/>
        <w:t>Auch bei der New York Times</w:t>
      </w:r>
      <w:r w:rsidR="00A80829">
        <w:rPr>
          <w:lang w:eastAsia="en-GB"/>
        </w:rPr>
        <w:t xml:space="preserve"> (Abbildung </w:t>
      </w:r>
      <w:r w:rsidR="00002777">
        <w:rPr>
          <w:lang w:eastAsia="en-GB"/>
        </w:rPr>
        <w:t>12</w:t>
      </w:r>
      <w:r w:rsidR="00A80829">
        <w:rPr>
          <w:lang w:eastAsia="en-GB"/>
        </w:rPr>
        <w:t>)</w:t>
      </w:r>
      <w:r w:rsidRPr="005548AF">
        <w:rPr>
          <w:lang w:eastAsia="en-GB"/>
        </w:rPr>
        <w:t xml:space="preserve"> ist ein ähnliches Bild zu erkennen. Die Werte sind relativ konstant und auch hier gibt es keine großen Schwankungen. </w:t>
      </w:r>
      <w:r w:rsidRPr="005548AF">
        <w:rPr>
          <w:lang w:val="en-GB" w:eastAsia="en-GB"/>
        </w:rPr>
        <w:t xml:space="preserve">Die </w:t>
      </w:r>
      <w:r w:rsidRPr="00E40C61">
        <w:rPr>
          <w:lang w:eastAsia="en-GB"/>
        </w:rPr>
        <w:t>Werte</w:t>
      </w:r>
      <w:r w:rsidRPr="005548AF">
        <w:rPr>
          <w:lang w:val="en-GB" w:eastAsia="en-GB"/>
        </w:rPr>
        <w:t xml:space="preserve"> </w:t>
      </w:r>
      <w:r w:rsidR="00316A2D">
        <w:rPr>
          <w:lang w:eastAsia="en-GB"/>
        </w:rPr>
        <w:t>liegen</w:t>
      </w:r>
      <w:r w:rsidRPr="005548AF">
        <w:rPr>
          <w:lang w:val="en-GB" w:eastAsia="en-GB"/>
        </w:rPr>
        <w:t xml:space="preserve"> </w:t>
      </w:r>
      <w:r w:rsidRPr="00E40C61">
        <w:rPr>
          <w:lang w:eastAsia="en-GB"/>
        </w:rPr>
        <w:t>immer</w:t>
      </w:r>
      <w:r w:rsidRPr="005548AF">
        <w:rPr>
          <w:lang w:val="en-GB" w:eastAsia="en-GB"/>
        </w:rPr>
        <w:t xml:space="preserve"> </w:t>
      </w:r>
      <w:r w:rsidR="00316A2D">
        <w:rPr>
          <w:lang w:val="en-GB" w:eastAsia="en-GB"/>
        </w:rPr>
        <w:t>bei</w:t>
      </w:r>
      <w:r w:rsidR="00002777">
        <w:rPr>
          <w:lang w:val="en-GB" w:eastAsia="en-GB"/>
        </w:rPr>
        <w:t xml:space="preserve"> </w:t>
      </w:r>
      <w:r w:rsidRPr="005548AF">
        <w:rPr>
          <w:lang w:val="en-GB" w:eastAsia="en-GB"/>
        </w:rPr>
        <w:t>ca. 0.1.</w:t>
      </w:r>
    </w:p>
    <w:p w14:paraId="39EEA7F8" w14:textId="24ADB46B" w:rsidR="005548AF" w:rsidRPr="005548AF" w:rsidRDefault="00A80829" w:rsidP="005548AF">
      <w:pPr>
        <w:pStyle w:val="JugendForscht"/>
        <w:rPr>
          <w:lang w:val="en-GB" w:eastAsia="en-GB"/>
        </w:rPr>
      </w:pPr>
      <w:r w:rsidRPr="00A80829">
        <w:rPr>
          <w:noProof/>
          <w:lang w:val="en-GB" w:eastAsia="en-GB"/>
        </w:rPr>
        <w:t xml:space="preserve"> </w:t>
      </w:r>
      <w:r w:rsidRPr="005548AF">
        <w:rPr>
          <w:noProof/>
          <w:lang w:val="en-GB" w:eastAsia="en-GB"/>
        </w:rPr>
        <w:drawing>
          <wp:inline distT="0" distB="0" distL="0" distR="0" wp14:anchorId="6620217C" wp14:editId="79B18CC7">
            <wp:extent cx="2735799" cy="2052000"/>
            <wp:effectExtent l="0" t="0" r="7620" b="5715"/>
            <wp:docPr id="19" name="Grafik 19" descr="Polarisation - Guardian - Toget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Polarisation - Guardian - Togethe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35799" cy="2052000"/>
                    </a:xfrm>
                    <a:prstGeom prst="rect">
                      <a:avLst/>
                    </a:prstGeom>
                    <a:noFill/>
                    <a:ln>
                      <a:noFill/>
                    </a:ln>
                  </pic:spPr>
                </pic:pic>
              </a:graphicData>
            </a:graphic>
          </wp:inline>
        </w:drawing>
      </w:r>
      <w:r w:rsidRPr="005548AF">
        <w:rPr>
          <w:noProof/>
          <w:lang w:val="en-GB" w:eastAsia="en-GB"/>
        </w:rPr>
        <w:drawing>
          <wp:inline distT="0" distB="0" distL="0" distR="0" wp14:anchorId="2533BC7C" wp14:editId="36428283">
            <wp:extent cx="2687803" cy="2016000"/>
            <wp:effectExtent l="0" t="0" r="0" b="3810"/>
            <wp:docPr id="18" name="Grafik 18" descr="Polarisation - NYT - Toget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Polarisation - NYT - Togethe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87803" cy="2016000"/>
                    </a:xfrm>
                    <a:prstGeom prst="rect">
                      <a:avLst/>
                    </a:prstGeom>
                    <a:noFill/>
                    <a:ln>
                      <a:noFill/>
                    </a:ln>
                  </pic:spPr>
                </pic:pic>
              </a:graphicData>
            </a:graphic>
          </wp:inline>
        </w:drawing>
      </w:r>
    </w:p>
    <w:p w14:paraId="619A6777" w14:textId="77777777" w:rsidR="00A80829" w:rsidRDefault="00A80829" w:rsidP="00A80829">
      <w:pPr>
        <w:pStyle w:val="JugendForscht"/>
        <w:rPr>
          <w:lang w:eastAsia="en-GB"/>
        </w:rPr>
        <w:sectPr w:rsidR="00A80829" w:rsidSect="00847A8F">
          <w:type w:val="continuous"/>
          <w:pgSz w:w="11906" w:h="16838" w:code="9"/>
          <w:pgMar w:top="1702" w:right="1418" w:bottom="851" w:left="1418" w:header="568" w:footer="335" w:gutter="0"/>
          <w:cols w:space="720"/>
        </w:sectPr>
      </w:pPr>
    </w:p>
    <w:p w14:paraId="602F5E8C" w14:textId="1B2FFE16" w:rsidR="00A80829" w:rsidRPr="00264EA2" w:rsidRDefault="00A80829" w:rsidP="00A80829">
      <w:pPr>
        <w:pStyle w:val="JugendForscht"/>
        <w:rPr>
          <w:sz w:val="16"/>
          <w:szCs w:val="16"/>
          <w:lang w:eastAsia="en-GB"/>
        </w:rPr>
      </w:pPr>
      <w:r w:rsidRPr="00264EA2">
        <w:rPr>
          <w:sz w:val="16"/>
          <w:szCs w:val="16"/>
          <w:lang w:eastAsia="en-GB"/>
        </w:rPr>
        <w:t xml:space="preserve">Abbildung </w:t>
      </w:r>
      <w:r w:rsidR="00002777" w:rsidRPr="00264EA2">
        <w:rPr>
          <w:sz w:val="16"/>
          <w:szCs w:val="16"/>
          <w:lang w:eastAsia="en-GB"/>
        </w:rPr>
        <w:t>11</w:t>
      </w:r>
      <w:r w:rsidRPr="00264EA2">
        <w:rPr>
          <w:sz w:val="16"/>
          <w:szCs w:val="16"/>
          <w:lang w:eastAsia="en-GB"/>
        </w:rPr>
        <w:t xml:space="preserve">.: Polarisation der Zeitung „The Guardian“, alle Rubriken in einer Darstellung, </w:t>
      </w:r>
      <w:r w:rsidR="00264EA2">
        <w:rPr>
          <w:sz w:val="16"/>
          <w:szCs w:val="16"/>
          <w:lang w:eastAsia="en-GB"/>
        </w:rPr>
        <w:t>j</w:t>
      </w:r>
      <w:r w:rsidRPr="00264EA2">
        <w:rPr>
          <w:sz w:val="16"/>
          <w:szCs w:val="16"/>
          <w:lang w:eastAsia="en-GB"/>
        </w:rPr>
        <w:t xml:space="preserve">eder Punkt repräsentiert einen Artikel. </w:t>
      </w:r>
    </w:p>
    <w:p w14:paraId="7CB9F31B" w14:textId="45123CD6" w:rsidR="00A80829" w:rsidRPr="00264EA2" w:rsidRDefault="00A80829" w:rsidP="005548AF">
      <w:pPr>
        <w:pStyle w:val="JugendForscht"/>
        <w:rPr>
          <w:rFonts w:ascii="Times New Roman" w:hAnsi="Times New Roman"/>
          <w:sz w:val="16"/>
          <w:szCs w:val="16"/>
          <w:lang w:eastAsia="en-GB"/>
        </w:rPr>
        <w:sectPr w:rsidR="00A80829" w:rsidRPr="00264EA2" w:rsidSect="00A80829">
          <w:type w:val="continuous"/>
          <w:pgSz w:w="11906" w:h="16838" w:code="9"/>
          <w:pgMar w:top="1702" w:right="1418" w:bottom="851" w:left="1418" w:header="568" w:footer="335" w:gutter="0"/>
          <w:cols w:num="2" w:space="720"/>
        </w:sectPr>
      </w:pPr>
      <w:r w:rsidRPr="00264EA2">
        <w:rPr>
          <w:sz w:val="16"/>
          <w:szCs w:val="16"/>
          <w:lang w:eastAsia="en-GB"/>
        </w:rPr>
        <w:t xml:space="preserve">Abbildung 12.: Polarisation der Zeitung „The New York Times“, alle Rubriken in einer Darstellung, </w:t>
      </w:r>
      <w:r w:rsidR="00264EA2">
        <w:rPr>
          <w:sz w:val="16"/>
          <w:szCs w:val="16"/>
          <w:lang w:eastAsia="en-GB"/>
        </w:rPr>
        <w:t>j</w:t>
      </w:r>
      <w:r w:rsidRPr="00264EA2">
        <w:rPr>
          <w:sz w:val="16"/>
          <w:szCs w:val="16"/>
          <w:lang w:eastAsia="en-GB"/>
        </w:rPr>
        <w:t>eder Punkt repräsentiert einen Artikel</w:t>
      </w:r>
    </w:p>
    <w:p w14:paraId="13AEB814" w14:textId="7B801BDD" w:rsidR="005548AF" w:rsidRPr="00A80829" w:rsidRDefault="005548AF" w:rsidP="005548AF">
      <w:pPr>
        <w:pStyle w:val="JugendForscht"/>
        <w:rPr>
          <w:rFonts w:ascii="Times New Roman" w:hAnsi="Times New Roman"/>
          <w:lang w:eastAsia="en-GB"/>
        </w:rPr>
      </w:pPr>
    </w:p>
    <w:p w14:paraId="7E01D02F" w14:textId="0A28B24B" w:rsidR="005548AF" w:rsidRPr="00A80829" w:rsidRDefault="00A80829" w:rsidP="00A80829">
      <w:pPr>
        <w:pStyle w:val="JugendForscht"/>
      </w:pPr>
      <w:r w:rsidRPr="00FD5BA9">
        <w:rPr>
          <w:b/>
          <w:bCs/>
          <w:color w:val="030303"/>
          <w:lang w:eastAsia="en-GB"/>
        </w:rPr>
        <w:t>5.</w:t>
      </w:r>
      <w:r w:rsidR="00FD5BA9" w:rsidRPr="00FD5BA9">
        <w:rPr>
          <w:b/>
          <w:bCs/>
          <w:color w:val="030303"/>
          <w:lang w:eastAsia="en-GB"/>
        </w:rPr>
        <w:t>b.ii</w:t>
      </w:r>
      <w:r w:rsidRPr="00FD5BA9">
        <w:rPr>
          <w:b/>
          <w:bCs/>
          <w:color w:val="030303"/>
          <w:lang w:eastAsia="en-GB"/>
        </w:rPr>
        <w:t>. Die Subjektivität</w:t>
      </w:r>
      <w:r w:rsidRPr="005548AF">
        <w:rPr>
          <w:lang w:eastAsia="en-GB"/>
        </w:rPr>
        <w:t> gibt</w:t>
      </w:r>
      <w:r w:rsidR="005548AF" w:rsidRPr="005548AF">
        <w:rPr>
          <w:lang w:eastAsia="en-GB"/>
        </w:rPr>
        <w:t xml:space="preserve"> an, wie </w:t>
      </w:r>
      <w:r w:rsidR="001C153F">
        <w:rPr>
          <w:lang w:eastAsia="en-GB"/>
        </w:rPr>
        <w:t xml:space="preserve">objektiv oder </w:t>
      </w:r>
      <w:r w:rsidR="005548AF" w:rsidRPr="005548AF">
        <w:rPr>
          <w:lang w:eastAsia="en-GB"/>
        </w:rPr>
        <w:t xml:space="preserve">subjektiv ein Text ist. 0 bedeutet sehr objektiv, 1 bedeutet subjektiv. </w:t>
      </w:r>
      <w:r w:rsidR="001C153F">
        <w:rPr>
          <w:lang w:eastAsia="en-GB"/>
        </w:rPr>
        <w:t>Der</w:t>
      </w:r>
      <w:r w:rsidR="005548AF" w:rsidRPr="005548AF">
        <w:rPr>
          <w:lang w:eastAsia="en-GB"/>
        </w:rPr>
        <w:t xml:space="preserve"> dur</w:t>
      </w:r>
      <w:r w:rsidR="007B714A">
        <w:rPr>
          <w:lang w:eastAsia="en-GB"/>
        </w:rPr>
        <w:t>ch</w:t>
      </w:r>
      <w:r w:rsidR="005548AF" w:rsidRPr="005548AF">
        <w:rPr>
          <w:lang w:eastAsia="en-GB"/>
        </w:rPr>
        <w:t>schnittliche Wert beider Zeitschriften</w:t>
      </w:r>
      <w:r w:rsidR="001C153F">
        <w:rPr>
          <w:lang w:eastAsia="en-GB"/>
        </w:rPr>
        <w:t xml:space="preserve"> liegt bei</w:t>
      </w:r>
      <w:r w:rsidR="005548AF" w:rsidRPr="005548AF">
        <w:rPr>
          <w:lang w:eastAsia="en-GB"/>
        </w:rPr>
        <w:t xml:space="preserve"> 0.4, wie man an der </w:t>
      </w:r>
      <w:r>
        <w:rPr>
          <w:lang w:eastAsia="en-GB"/>
        </w:rPr>
        <w:t>Grafik (</w:t>
      </w:r>
      <w:r w:rsidRPr="00F0108D">
        <w:rPr>
          <w:lang w:eastAsia="en-GB"/>
        </w:rPr>
        <w:t xml:space="preserve">Abbildung </w:t>
      </w:r>
      <w:r w:rsidR="00002777">
        <w:rPr>
          <w:lang w:eastAsia="en-GB"/>
        </w:rPr>
        <w:t>13</w:t>
      </w:r>
      <w:r>
        <w:rPr>
          <w:lang w:eastAsia="en-GB"/>
        </w:rPr>
        <w:t xml:space="preserve">) </w:t>
      </w:r>
      <w:r w:rsidR="005548AF" w:rsidRPr="005548AF">
        <w:rPr>
          <w:lang w:eastAsia="en-GB"/>
        </w:rPr>
        <w:t>erkennen kann. Hier wurden alle drei Kategorien zusammengefasst und in einem Graphen dargestellt.</w:t>
      </w:r>
    </w:p>
    <w:p w14:paraId="2556FB37" w14:textId="77777777" w:rsidR="00A80829" w:rsidRDefault="005548AF" w:rsidP="005548AF">
      <w:pPr>
        <w:pStyle w:val="JugendForscht"/>
        <w:rPr>
          <w:lang w:eastAsia="en-GB"/>
        </w:rPr>
      </w:pPr>
      <w:r w:rsidRPr="005548AF">
        <w:rPr>
          <w:noProof/>
          <w:lang w:val="en-GB" w:eastAsia="en-GB"/>
        </w:rPr>
        <w:drawing>
          <wp:anchor distT="0" distB="0" distL="114300" distR="114300" simplePos="0" relativeHeight="251658244" behindDoc="1" locked="0" layoutInCell="1" allowOverlap="1" wp14:anchorId="2553504C" wp14:editId="005D74BF">
            <wp:simplePos x="0" y="0"/>
            <wp:positionH relativeFrom="column">
              <wp:posOffset>-1270</wp:posOffset>
            </wp:positionH>
            <wp:positionV relativeFrom="paragraph">
              <wp:posOffset>2540</wp:posOffset>
            </wp:positionV>
            <wp:extent cx="2941320" cy="2206152"/>
            <wp:effectExtent l="0" t="0" r="0" b="3810"/>
            <wp:wrapTight wrapText="bothSides">
              <wp:wrapPolygon edited="0">
                <wp:start x="0" y="0"/>
                <wp:lineTo x="0" y="21451"/>
                <wp:lineTo x="21404" y="21451"/>
                <wp:lineTo x="21404" y="0"/>
                <wp:lineTo x="0" y="0"/>
              </wp:wrapPolygon>
            </wp:wrapTight>
            <wp:docPr id="17" name="Grafik 17" descr="Subjektivität - NYT - 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Subjektivität - NYT - All"/>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941320" cy="2206152"/>
                    </a:xfrm>
                    <a:prstGeom prst="rect">
                      <a:avLst/>
                    </a:prstGeom>
                    <a:noFill/>
                    <a:ln>
                      <a:noFill/>
                    </a:ln>
                  </pic:spPr>
                </pic:pic>
              </a:graphicData>
            </a:graphic>
            <wp14:sizeRelH relativeFrom="page">
              <wp14:pctWidth>0</wp14:pctWidth>
            </wp14:sizeRelH>
            <wp14:sizeRelV relativeFrom="page">
              <wp14:pctHeight>0</wp14:pctHeight>
            </wp14:sizeRelV>
          </wp:anchor>
        </w:drawing>
      </w:r>
      <w:r w:rsidR="00A80829" w:rsidRPr="00A80829">
        <w:rPr>
          <w:lang w:eastAsia="en-GB"/>
        </w:rPr>
        <w:t xml:space="preserve"> </w:t>
      </w:r>
    </w:p>
    <w:p w14:paraId="5FA905AB" w14:textId="77777777" w:rsidR="00A80829" w:rsidRDefault="00A80829" w:rsidP="005548AF">
      <w:pPr>
        <w:pStyle w:val="JugendForscht"/>
        <w:rPr>
          <w:lang w:eastAsia="en-GB"/>
        </w:rPr>
      </w:pPr>
    </w:p>
    <w:p w14:paraId="4FAF7835" w14:textId="77777777" w:rsidR="00A80829" w:rsidRDefault="00A80829" w:rsidP="005548AF">
      <w:pPr>
        <w:pStyle w:val="JugendForscht"/>
        <w:rPr>
          <w:lang w:eastAsia="en-GB"/>
        </w:rPr>
      </w:pPr>
    </w:p>
    <w:p w14:paraId="2E39C914" w14:textId="0B39AA1D" w:rsidR="00A80829" w:rsidRDefault="00A80829" w:rsidP="005548AF">
      <w:pPr>
        <w:pStyle w:val="JugendForscht"/>
        <w:rPr>
          <w:lang w:eastAsia="en-GB"/>
        </w:rPr>
      </w:pPr>
    </w:p>
    <w:p w14:paraId="3E3FDC8C" w14:textId="77777777" w:rsidR="00921C8C" w:rsidRDefault="00921C8C" w:rsidP="005548AF">
      <w:pPr>
        <w:pStyle w:val="JugendForscht"/>
        <w:rPr>
          <w:lang w:eastAsia="en-GB"/>
        </w:rPr>
      </w:pPr>
    </w:p>
    <w:p w14:paraId="29AAF06E" w14:textId="4FCC348F" w:rsidR="00A80829" w:rsidRPr="00264EA2" w:rsidRDefault="00A80829" w:rsidP="005548AF">
      <w:pPr>
        <w:pStyle w:val="JugendForscht"/>
        <w:rPr>
          <w:sz w:val="16"/>
          <w:szCs w:val="16"/>
          <w:lang w:eastAsia="en-GB"/>
        </w:rPr>
      </w:pPr>
      <w:r w:rsidRPr="00264EA2">
        <w:rPr>
          <w:sz w:val="16"/>
          <w:szCs w:val="16"/>
          <w:lang w:eastAsia="en-GB"/>
        </w:rPr>
        <w:t xml:space="preserve">Abbildung </w:t>
      </w:r>
      <w:r w:rsidR="00002777" w:rsidRPr="00264EA2">
        <w:rPr>
          <w:sz w:val="16"/>
          <w:szCs w:val="16"/>
          <w:lang w:eastAsia="en-GB"/>
        </w:rPr>
        <w:t>13:</w:t>
      </w:r>
      <w:r w:rsidRPr="00264EA2">
        <w:rPr>
          <w:sz w:val="16"/>
          <w:szCs w:val="16"/>
          <w:lang w:eastAsia="en-GB"/>
        </w:rPr>
        <w:t xml:space="preserve"> Subjektivität der Zeitung „The New York Times“, alle Rubriken vereint, </w:t>
      </w:r>
      <w:r w:rsidR="00264EA2">
        <w:rPr>
          <w:sz w:val="16"/>
          <w:szCs w:val="16"/>
          <w:lang w:eastAsia="en-GB"/>
        </w:rPr>
        <w:t>j</w:t>
      </w:r>
      <w:r w:rsidRPr="00264EA2">
        <w:rPr>
          <w:sz w:val="16"/>
          <w:szCs w:val="16"/>
          <w:lang w:eastAsia="en-GB"/>
        </w:rPr>
        <w:t>eder Punkt repräsentiert einen Artikel</w:t>
      </w:r>
    </w:p>
    <w:p w14:paraId="4F8DFB8C" w14:textId="77777777" w:rsidR="00921C8C" w:rsidRDefault="00921C8C" w:rsidP="00921C8C">
      <w:pPr>
        <w:pStyle w:val="JugendForscht"/>
        <w:rPr>
          <w:lang w:eastAsia="en-GB"/>
        </w:rPr>
      </w:pPr>
    </w:p>
    <w:p w14:paraId="6E075252" w14:textId="13DDBAF7" w:rsidR="00A80829" w:rsidRDefault="005548AF" w:rsidP="00921C8C">
      <w:pPr>
        <w:pStyle w:val="JugendForscht"/>
        <w:rPr>
          <w:lang w:eastAsia="en-GB"/>
        </w:rPr>
      </w:pPr>
      <w:r w:rsidRPr="005548AF">
        <w:rPr>
          <w:lang w:eastAsia="en-GB"/>
        </w:rPr>
        <w:t>Wenn man aber die Kategorien</w:t>
      </w:r>
      <w:r w:rsidR="00A80829">
        <w:rPr>
          <w:lang w:eastAsia="en-GB"/>
        </w:rPr>
        <w:t xml:space="preserve"> einzeln</w:t>
      </w:r>
      <w:r w:rsidRPr="005548AF">
        <w:rPr>
          <w:lang w:eastAsia="en-GB"/>
        </w:rPr>
        <w:t xml:space="preserve"> betrachtet (Bild unten), sieht man deutliche Unterschiede. Die Kategorie "World" ist deutlich </w:t>
      </w:r>
      <w:r w:rsidR="001C153F">
        <w:rPr>
          <w:lang w:eastAsia="en-GB"/>
        </w:rPr>
        <w:t>ob</w:t>
      </w:r>
      <w:r w:rsidRPr="005548AF">
        <w:rPr>
          <w:lang w:eastAsia="en-GB"/>
        </w:rPr>
        <w:t xml:space="preserve">jektiver als die beiden </w:t>
      </w:r>
      <w:r w:rsidR="001C153F" w:rsidRPr="005548AF">
        <w:rPr>
          <w:lang w:eastAsia="en-GB"/>
        </w:rPr>
        <w:t xml:space="preserve">anderen </w:t>
      </w:r>
      <w:r w:rsidRPr="005548AF">
        <w:rPr>
          <w:lang w:eastAsia="en-GB"/>
        </w:rPr>
        <w:t xml:space="preserve">Kategorien. Dies ist auch bei "The Guardian" zu erkennen. Die Kategorie "World" ist zu </w:t>
      </w:r>
      <w:r w:rsidR="007B714A" w:rsidRPr="005548AF">
        <w:rPr>
          <w:lang w:eastAsia="en-GB"/>
        </w:rPr>
        <w:t>Beginn</w:t>
      </w:r>
      <w:r w:rsidRPr="005548AF">
        <w:rPr>
          <w:lang w:eastAsia="en-GB"/>
        </w:rPr>
        <w:t xml:space="preserve"> </w:t>
      </w:r>
      <w:r w:rsidR="001C153F">
        <w:rPr>
          <w:lang w:eastAsia="en-GB"/>
        </w:rPr>
        <w:t xml:space="preserve">des Zeitraumes </w:t>
      </w:r>
      <w:r w:rsidRPr="005548AF">
        <w:rPr>
          <w:lang w:eastAsia="en-GB"/>
        </w:rPr>
        <w:t xml:space="preserve">deutlich </w:t>
      </w:r>
      <w:r w:rsidR="001C153F">
        <w:rPr>
          <w:lang w:eastAsia="en-GB"/>
        </w:rPr>
        <w:t>ob</w:t>
      </w:r>
      <w:r w:rsidRPr="005548AF">
        <w:rPr>
          <w:lang w:eastAsia="en-GB"/>
        </w:rPr>
        <w:t xml:space="preserve">jektiver als die anderen beiden Kategorien, und die </w:t>
      </w:r>
      <w:r w:rsidR="007B714A" w:rsidRPr="005548AF">
        <w:rPr>
          <w:lang w:eastAsia="en-GB"/>
        </w:rPr>
        <w:t>Kategorie</w:t>
      </w:r>
      <w:r w:rsidRPr="005548AF">
        <w:rPr>
          <w:lang w:eastAsia="en-GB"/>
        </w:rPr>
        <w:t xml:space="preserve"> "Opinion" ist am subjektivsten.</w:t>
      </w:r>
      <w:r w:rsidR="001C153F">
        <w:rPr>
          <w:lang w:eastAsia="en-GB"/>
        </w:rPr>
        <w:t xml:space="preserve"> Die Kategorie „Politik“ wird über den Zeitraum gesehen eher objektiver.</w:t>
      </w:r>
    </w:p>
    <w:p w14:paraId="5D2B758F" w14:textId="77777777" w:rsidR="00A80829" w:rsidRDefault="00A80829" w:rsidP="005548AF">
      <w:pPr>
        <w:pStyle w:val="JugendForscht"/>
        <w:rPr>
          <w:lang w:eastAsia="en-GB"/>
        </w:rPr>
      </w:pPr>
    </w:p>
    <w:p w14:paraId="414080F9" w14:textId="6EF1273B" w:rsidR="00921C8C" w:rsidRPr="005548AF" w:rsidRDefault="005548AF" w:rsidP="00921C8C">
      <w:pPr>
        <w:pStyle w:val="JugendForscht"/>
        <w:rPr>
          <w:lang w:eastAsia="en-GB"/>
        </w:rPr>
      </w:pPr>
      <w:r w:rsidRPr="005548AF">
        <w:rPr>
          <w:lang w:eastAsia="en-GB"/>
        </w:rPr>
        <w:lastRenderedPageBreak/>
        <w:t xml:space="preserve">Interessant ist auch, dass </w:t>
      </w:r>
      <w:r w:rsidR="00A80829">
        <w:rPr>
          <w:lang w:eastAsia="en-GB"/>
        </w:rPr>
        <w:t>das</w:t>
      </w:r>
      <w:r w:rsidRPr="005548AF">
        <w:rPr>
          <w:lang w:eastAsia="en-GB"/>
        </w:rPr>
        <w:t xml:space="preserve"> Ergebnis</w:t>
      </w:r>
      <w:r w:rsidR="00A80829">
        <w:rPr>
          <w:lang w:eastAsia="en-GB"/>
        </w:rPr>
        <w:t xml:space="preserve"> (</w:t>
      </w:r>
      <w:r w:rsidR="00A80829" w:rsidRPr="00F0108D">
        <w:rPr>
          <w:lang w:eastAsia="en-GB"/>
        </w:rPr>
        <w:t xml:space="preserve">Abbildung </w:t>
      </w:r>
      <w:r w:rsidR="00002777">
        <w:rPr>
          <w:lang w:eastAsia="en-GB"/>
        </w:rPr>
        <w:t>14</w:t>
      </w:r>
      <w:r w:rsidR="00A80829">
        <w:rPr>
          <w:lang w:eastAsia="en-GB"/>
        </w:rPr>
        <w:t>)</w:t>
      </w:r>
      <w:r w:rsidRPr="005548AF">
        <w:rPr>
          <w:lang w:eastAsia="en-GB"/>
        </w:rPr>
        <w:t xml:space="preserve"> sehr vergleichbar mit dem Ergebnis </w:t>
      </w:r>
      <w:r w:rsidR="00921C8C">
        <w:rPr>
          <w:lang w:eastAsia="en-GB"/>
        </w:rPr>
        <w:t>von</w:t>
      </w:r>
      <w:r w:rsidRPr="005548AF">
        <w:rPr>
          <w:lang w:eastAsia="en-GB"/>
        </w:rPr>
        <w:t xml:space="preserve"> "The Guardian"</w:t>
      </w:r>
      <w:r w:rsidR="00921C8C">
        <w:rPr>
          <w:lang w:eastAsia="en-GB"/>
        </w:rPr>
        <w:t xml:space="preserve"> (</w:t>
      </w:r>
      <w:r w:rsidR="00921C8C" w:rsidRPr="00F0108D">
        <w:rPr>
          <w:lang w:eastAsia="en-GB"/>
        </w:rPr>
        <w:t xml:space="preserve">Abbildung </w:t>
      </w:r>
      <w:r w:rsidR="00002777">
        <w:rPr>
          <w:lang w:eastAsia="en-GB"/>
        </w:rPr>
        <w:t>15</w:t>
      </w:r>
      <w:r w:rsidR="00921C8C">
        <w:rPr>
          <w:lang w:eastAsia="en-GB"/>
        </w:rPr>
        <w:t>)</w:t>
      </w:r>
      <w:r w:rsidRPr="005548AF">
        <w:rPr>
          <w:lang w:eastAsia="en-GB"/>
        </w:rPr>
        <w:t xml:space="preserve"> ist. Auch hier ist die Kategorie "World" am </w:t>
      </w:r>
      <w:r w:rsidR="001C153F">
        <w:rPr>
          <w:lang w:eastAsia="en-GB"/>
        </w:rPr>
        <w:t>ob</w:t>
      </w:r>
      <w:r w:rsidRPr="005548AF">
        <w:rPr>
          <w:lang w:eastAsia="en-GB"/>
        </w:rPr>
        <w:t>jektivsten</w:t>
      </w:r>
      <w:r w:rsidR="001C153F">
        <w:rPr>
          <w:lang w:eastAsia="en-GB"/>
        </w:rPr>
        <w:t xml:space="preserve"> und</w:t>
      </w:r>
      <w:r w:rsidRPr="005548AF">
        <w:rPr>
          <w:lang w:eastAsia="en-GB"/>
        </w:rPr>
        <w:t xml:space="preserve"> "Politics" </w:t>
      </w:r>
      <w:r w:rsidR="001C153F">
        <w:rPr>
          <w:lang w:eastAsia="en-GB"/>
        </w:rPr>
        <w:t xml:space="preserve">nähert sich </w:t>
      </w:r>
      <w:r w:rsidRPr="005548AF">
        <w:rPr>
          <w:lang w:eastAsia="en-GB"/>
        </w:rPr>
        <w:t xml:space="preserve">langsam vom eher </w:t>
      </w:r>
      <w:r w:rsidR="001C153F">
        <w:rPr>
          <w:lang w:eastAsia="en-GB"/>
        </w:rPr>
        <w:t>sub</w:t>
      </w:r>
      <w:r w:rsidRPr="005548AF">
        <w:rPr>
          <w:lang w:eastAsia="en-GB"/>
        </w:rPr>
        <w:t xml:space="preserve">jektiven "Opinion" </w:t>
      </w:r>
      <w:r w:rsidR="001C153F">
        <w:rPr>
          <w:lang w:eastAsia="en-GB"/>
        </w:rPr>
        <w:t>in Richtung</w:t>
      </w:r>
      <w:r w:rsidR="00921C8C">
        <w:rPr>
          <w:lang w:eastAsia="en-GB"/>
        </w:rPr>
        <w:t xml:space="preserve"> der Kategorie</w:t>
      </w:r>
      <w:r w:rsidRPr="005548AF">
        <w:rPr>
          <w:lang w:eastAsia="en-GB"/>
        </w:rPr>
        <w:t xml:space="preserve"> "World"</w:t>
      </w:r>
      <w:r w:rsidR="001C153F">
        <w:rPr>
          <w:lang w:eastAsia="en-GB"/>
        </w:rPr>
        <w:t>.</w:t>
      </w:r>
    </w:p>
    <w:p w14:paraId="46AAF5C6" w14:textId="316E0F06" w:rsidR="00921C8C" w:rsidRDefault="00921C8C" w:rsidP="00921C8C">
      <w:pPr>
        <w:pStyle w:val="JugendForscht"/>
        <w:rPr>
          <w:lang w:eastAsia="en-GB"/>
        </w:rPr>
      </w:pPr>
      <w:r w:rsidRPr="005548AF">
        <w:rPr>
          <w:noProof/>
          <w:lang w:val="en-GB" w:eastAsia="en-GB"/>
        </w:rPr>
        <w:drawing>
          <wp:inline distT="0" distB="0" distL="0" distR="0" wp14:anchorId="3AC40704" wp14:editId="188C14DA">
            <wp:extent cx="2735803" cy="2052000"/>
            <wp:effectExtent l="0" t="0" r="7620" b="5715"/>
            <wp:docPr id="16" name="Grafik 16" descr="Subjektivität - NYT - Toget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Subjektivität - NYT - Togethe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735803" cy="2052000"/>
                    </a:xfrm>
                    <a:prstGeom prst="rect">
                      <a:avLst/>
                    </a:prstGeom>
                    <a:noFill/>
                    <a:ln>
                      <a:noFill/>
                    </a:ln>
                  </pic:spPr>
                </pic:pic>
              </a:graphicData>
            </a:graphic>
          </wp:inline>
        </w:drawing>
      </w:r>
      <w:r w:rsidRPr="005548AF">
        <w:rPr>
          <w:noProof/>
          <w:lang w:val="en-GB" w:eastAsia="en-GB"/>
        </w:rPr>
        <w:drawing>
          <wp:inline distT="0" distB="0" distL="0" distR="0" wp14:anchorId="14198415" wp14:editId="3452D0BE">
            <wp:extent cx="2735799" cy="2052000"/>
            <wp:effectExtent l="0" t="0" r="7620" b="5715"/>
            <wp:docPr id="15" name="Grafik 15" descr="Subjektivität - Guardian - Toget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Subjektivität - Guardian - Togethe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735799" cy="2052000"/>
                    </a:xfrm>
                    <a:prstGeom prst="rect">
                      <a:avLst/>
                    </a:prstGeom>
                    <a:noFill/>
                    <a:ln>
                      <a:noFill/>
                    </a:ln>
                  </pic:spPr>
                </pic:pic>
              </a:graphicData>
            </a:graphic>
          </wp:inline>
        </w:drawing>
      </w:r>
    </w:p>
    <w:p w14:paraId="1C30DA1E" w14:textId="77777777" w:rsidR="00921C8C" w:rsidRDefault="00921C8C" w:rsidP="00921C8C">
      <w:pPr>
        <w:pStyle w:val="JugendForscht"/>
        <w:rPr>
          <w:lang w:eastAsia="en-GB"/>
        </w:rPr>
        <w:sectPr w:rsidR="00921C8C" w:rsidSect="00847A8F">
          <w:type w:val="continuous"/>
          <w:pgSz w:w="11906" w:h="16838" w:code="9"/>
          <w:pgMar w:top="1702" w:right="1418" w:bottom="851" w:left="1418" w:header="568" w:footer="335" w:gutter="0"/>
          <w:cols w:space="720"/>
        </w:sectPr>
      </w:pPr>
    </w:p>
    <w:p w14:paraId="0C6678DA" w14:textId="5D84FD5D" w:rsidR="00921C8C" w:rsidRPr="00264EA2" w:rsidRDefault="00921C8C" w:rsidP="00921C8C">
      <w:pPr>
        <w:pStyle w:val="JugendForscht"/>
        <w:rPr>
          <w:sz w:val="16"/>
          <w:szCs w:val="16"/>
          <w:lang w:eastAsia="en-GB"/>
        </w:rPr>
      </w:pPr>
      <w:r w:rsidRPr="00264EA2">
        <w:rPr>
          <w:sz w:val="16"/>
          <w:szCs w:val="16"/>
          <w:lang w:eastAsia="en-GB"/>
        </w:rPr>
        <w:t xml:space="preserve">Abbildung </w:t>
      </w:r>
      <w:r w:rsidR="00002777" w:rsidRPr="00264EA2">
        <w:rPr>
          <w:sz w:val="16"/>
          <w:szCs w:val="16"/>
          <w:lang w:eastAsia="en-GB"/>
        </w:rPr>
        <w:t>14</w:t>
      </w:r>
      <w:r w:rsidRPr="00264EA2">
        <w:rPr>
          <w:sz w:val="16"/>
          <w:szCs w:val="16"/>
          <w:lang w:eastAsia="en-GB"/>
        </w:rPr>
        <w:t xml:space="preserve">: Subjektivität der Zeitung „The New York Times“, alle Rubriken in einer Darstellung, </w:t>
      </w:r>
      <w:r w:rsidR="00264EA2">
        <w:rPr>
          <w:sz w:val="16"/>
          <w:szCs w:val="16"/>
          <w:lang w:eastAsia="en-GB"/>
        </w:rPr>
        <w:t>j</w:t>
      </w:r>
      <w:r w:rsidRPr="00264EA2">
        <w:rPr>
          <w:sz w:val="16"/>
          <w:szCs w:val="16"/>
          <w:lang w:eastAsia="en-GB"/>
        </w:rPr>
        <w:t>eder Punkt repräsentiert einen Artikel</w:t>
      </w:r>
      <w:r w:rsidR="0008510E" w:rsidRPr="00264EA2">
        <w:rPr>
          <w:sz w:val="16"/>
          <w:szCs w:val="16"/>
          <w:lang w:eastAsia="en-GB"/>
        </w:rPr>
        <w:t>. Ca. 52.000 Artikel</w:t>
      </w:r>
    </w:p>
    <w:p w14:paraId="5686AEE2" w14:textId="2202115F" w:rsidR="00921C8C" w:rsidRPr="00264EA2" w:rsidRDefault="00921C8C" w:rsidP="005548AF">
      <w:pPr>
        <w:pStyle w:val="JugendForscht"/>
        <w:rPr>
          <w:sz w:val="16"/>
          <w:szCs w:val="16"/>
          <w:lang w:eastAsia="en-GB"/>
        </w:rPr>
        <w:sectPr w:rsidR="00921C8C" w:rsidRPr="00264EA2" w:rsidSect="00921C8C">
          <w:type w:val="continuous"/>
          <w:pgSz w:w="11906" w:h="16838" w:code="9"/>
          <w:pgMar w:top="1702" w:right="1418" w:bottom="851" w:left="1418" w:header="568" w:footer="335" w:gutter="0"/>
          <w:cols w:num="2" w:space="720"/>
        </w:sectPr>
      </w:pPr>
      <w:r w:rsidRPr="00264EA2">
        <w:rPr>
          <w:sz w:val="16"/>
          <w:szCs w:val="16"/>
          <w:lang w:eastAsia="en-GB"/>
        </w:rPr>
        <w:t xml:space="preserve">Abbildung </w:t>
      </w:r>
      <w:r w:rsidR="00002777" w:rsidRPr="00264EA2">
        <w:rPr>
          <w:sz w:val="16"/>
          <w:szCs w:val="16"/>
          <w:lang w:eastAsia="en-GB"/>
        </w:rPr>
        <w:t>15</w:t>
      </w:r>
      <w:r w:rsidRPr="00264EA2">
        <w:rPr>
          <w:sz w:val="16"/>
          <w:szCs w:val="16"/>
          <w:lang w:eastAsia="en-GB"/>
        </w:rPr>
        <w:t xml:space="preserve">: Subjektivität der Zeitung „The Guardian“, alle Rubriken in einer Darstellung, </w:t>
      </w:r>
      <w:r w:rsidR="00264EA2">
        <w:rPr>
          <w:sz w:val="16"/>
          <w:szCs w:val="16"/>
          <w:lang w:eastAsia="en-GB"/>
        </w:rPr>
        <w:t>j</w:t>
      </w:r>
      <w:r w:rsidRPr="00264EA2">
        <w:rPr>
          <w:sz w:val="16"/>
          <w:szCs w:val="16"/>
          <w:lang w:eastAsia="en-GB"/>
        </w:rPr>
        <w:t>eder Punkt repräsentiert einen Artikel</w:t>
      </w:r>
      <w:r w:rsidR="0008510E" w:rsidRPr="00264EA2">
        <w:rPr>
          <w:sz w:val="16"/>
          <w:szCs w:val="16"/>
          <w:lang w:eastAsia="en-GB"/>
        </w:rPr>
        <w:t>. Ca. 73.000 Artikel</w:t>
      </w:r>
    </w:p>
    <w:p w14:paraId="69D1511C" w14:textId="192C60B5" w:rsidR="005548AF" w:rsidRPr="005548AF" w:rsidRDefault="005548AF" w:rsidP="005548AF">
      <w:pPr>
        <w:pStyle w:val="JugendForscht"/>
        <w:rPr>
          <w:lang w:eastAsia="en-GB"/>
        </w:rPr>
      </w:pPr>
    </w:p>
    <w:p w14:paraId="1E4C5AD1" w14:textId="56B57BE6" w:rsidR="005548AF" w:rsidRPr="00FD5BA9" w:rsidRDefault="009267E7" w:rsidP="007B714A">
      <w:pPr>
        <w:pStyle w:val="JugendForscht"/>
        <w:rPr>
          <w:b/>
          <w:lang w:eastAsia="en-GB"/>
        </w:rPr>
      </w:pPr>
      <w:r w:rsidRPr="00FD5BA9">
        <w:rPr>
          <w:b/>
        </w:rPr>
        <w:t>5.</w:t>
      </w:r>
      <w:r w:rsidR="00FD5BA9" w:rsidRPr="00FD5BA9">
        <w:rPr>
          <w:b/>
        </w:rPr>
        <w:t>c</w:t>
      </w:r>
      <w:r w:rsidR="005548AF" w:rsidRPr="00FD5BA9">
        <w:rPr>
          <w:b/>
        </w:rPr>
        <w:t xml:space="preserve">. Wörteranzahl </w:t>
      </w:r>
      <w:r w:rsidR="00BC3E3F" w:rsidRPr="00FD5BA9">
        <w:rPr>
          <w:b/>
        </w:rPr>
        <w:t>bzw.</w:t>
      </w:r>
      <w:r w:rsidR="005548AF" w:rsidRPr="00FD5BA9">
        <w:rPr>
          <w:b/>
        </w:rPr>
        <w:t xml:space="preserve"> Artikellänge</w:t>
      </w:r>
    </w:p>
    <w:p w14:paraId="5F518845" w14:textId="66D8532C" w:rsidR="00BC3E3F" w:rsidRDefault="005548AF" w:rsidP="00BC3E3F">
      <w:pPr>
        <w:pStyle w:val="JugendForscht"/>
        <w:rPr>
          <w:lang w:eastAsia="en-GB"/>
        </w:rPr>
      </w:pPr>
      <w:r w:rsidRPr="005548AF">
        <w:rPr>
          <w:lang w:eastAsia="en-GB"/>
        </w:rPr>
        <w:t xml:space="preserve">Zuletzt noch die Wörteranzahl und die Artikellänge. "The New York Times" hat eine deutlich höhere </w:t>
      </w:r>
      <w:r w:rsidR="009267E7" w:rsidRPr="005548AF">
        <w:rPr>
          <w:lang w:eastAsia="en-GB"/>
        </w:rPr>
        <w:t>dur</w:t>
      </w:r>
      <w:r w:rsidR="009267E7">
        <w:rPr>
          <w:lang w:eastAsia="en-GB"/>
        </w:rPr>
        <w:t>ch</w:t>
      </w:r>
      <w:r w:rsidR="009267E7" w:rsidRPr="005548AF">
        <w:rPr>
          <w:lang w:eastAsia="en-GB"/>
        </w:rPr>
        <w:t xml:space="preserve">schnittlichen </w:t>
      </w:r>
      <w:r w:rsidRPr="005548AF">
        <w:rPr>
          <w:lang w:eastAsia="en-GB"/>
        </w:rPr>
        <w:t xml:space="preserve">Wörteranzahl mit ca. 1100 Wörtern pro Artikel. </w:t>
      </w:r>
      <w:r w:rsidR="0008510E">
        <w:rPr>
          <w:lang w:eastAsia="en-GB"/>
        </w:rPr>
        <w:t>Dah</w:t>
      </w:r>
      <w:r w:rsidRPr="005548AF">
        <w:rPr>
          <w:lang w:eastAsia="en-GB"/>
        </w:rPr>
        <w:t xml:space="preserve">ingegen hat "The Guardian" eine </w:t>
      </w:r>
      <w:r w:rsidR="009267E7" w:rsidRPr="005548AF">
        <w:rPr>
          <w:lang w:eastAsia="en-GB"/>
        </w:rPr>
        <w:t>dur</w:t>
      </w:r>
      <w:r w:rsidR="009267E7">
        <w:rPr>
          <w:lang w:eastAsia="en-GB"/>
        </w:rPr>
        <w:t>ch</w:t>
      </w:r>
      <w:r w:rsidR="009267E7" w:rsidRPr="005548AF">
        <w:rPr>
          <w:lang w:eastAsia="en-GB"/>
        </w:rPr>
        <w:t xml:space="preserve">schnittliche </w:t>
      </w:r>
      <w:r w:rsidRPr="005548AF">
        <w:rPr>
          <w:lang w:eastAsia="en-GB"/>
        </w:rPr>
        <w:t>Wörteranzahl von 800 Wörtern.</w:t>
      </w:r>
      <w:r w:rsidRPr="005548AF">
        <w:rPr>
          <w:lang w:eastAsia="en-GB"/>
        </w:rPr>
        <w:br/>
        <w:t>Abgesehen von dem dur</w:t>
      </w:r>
      <w:r w:rsidR="009267E7">
        <w:rPr>
          <w:lang w:eastAsia="en-GB"/>
        </w:rPr>
        <w:t>ch</w:t>
      </w:r>
      <w:r w:rsidRPr="005548AF">
        <w:rPr>
          <w:lang w:eastAsia="en-GB"/>
        </w:rPr>
        <w:t xml:space="preserve">schnittlichen Unterschied der Wörteranzahl, gibt es auch Entwicklungen über die Jahre. Doch diese sind nicht sehr aussagekräftig, da die Korrelation sehr gering ist, was am </w:t>
      </w:r>
      <w:r w:rsidR="009267E7" w:rsidRPr="009267E7">
        <w:rPr>
          <w:lang w:eastAsia="en-GB"/>
        </w:rPr>
        <w:t xml:space="preserve">Korrelationskoeffizient </w:t>
      </w:r>
      <w:r w:rsidRPr="005548AF">
        <w:rPr>
          <w:lang w:eastAsia="en-GB"/>
        </w:rPr>
        <w:t xml:space="preserve">von nur 0.09 zu erkennen ist. </w:t>
      </w:r>
      <w:r w:rsidRPr="009267E7">
        <w:rPr>
          <w:lang w:eastAsia="en-GB"/>
        </w:rPr>
        <w:t>(</w:t>
      </w:r>
      <w:r w:rsidR="00002777">
        <w:rPr>
          <w:lang w:eastAsia="en-GB"/>
        </w:rPr>
        <w:t>Abb</w:t>
      </w:r>
      <w:r w:rsidRPr="009267E7">
        <w:rPr>
          <w:lang w:eastAsia="en-GB"/>
        </w:rPr>
        <w:t>ild</w:t>
      </w:r>
      <w:r w:rsidR="00002777">
        <w:rPr>
          <w:lang w:eastAsia="en-GB"/>
        </w:rPr>
        <w:t>ung 16</w:t>
      </w:r>
      <w:r w:rsidRPr="009267E7">
        <w:rPr>
          <w:lang w:eastAsia="en-GB"/>
        </w:rPr>
        <w:t>)</w:t>
      </w:r>
    </w:p>
    <w:p w14:paraId="654D00C3" w14:textId="0B662B64" w:rsidR="00BC3E3F" w:rsidRDefault="005548AF" w:rsidP="00BC3E3F">
      <w:pPr>
        <w:pStyle w:val="JugendForscht"/>
        <w:rPr>
          <w:lang w:eastAsia="en-GB"/>
        </w:rPr>
      </w:pPr>
      <w:r w:rsidRPr="005548AF">
        <w:rPr>
          <w:noProof/>
          <w:lang w:val="en-GB" w:eastAsia="en-GB"/>
        </w:rPr>
        <w:drawing>
          <wp:anchor distT="0" distB="0" distL="114300" distR="114300" simplePos="0" relativeHeight="251658245" behindDoc="1" locked="0" layoutInCell="1" allowOverlap="1" wp14:anchorId="5EEA4F8C" wp14:editId="3D1B66E4">
            <wp:simplePos x="0" y="0"/>
            <wp:positionH relativeFrom="column">
              <wp:posOffset>-1270</wp:posOffset>
            </wp:positionH>
            <wp:positionV relativeFrom="paragraph">
              <wp:posOffset>-1905</wp:posOffset>
            </wp:positionV>
            <wp:extent cx="2879788" cy="2160000"/>
            <wp:effectExtent l="0" t="0" r="0" b="0"/>
            <wp:wrapTight wrapText="bothSides">
              <wp:wrapPolygon edited="0">
                <wp:start x="0" y="0"/>
                <wp:lineTo x="0" y="21340"/>
                <wp:lineTo x="21433" y="21340"/>
                <wp:lineTo x="21433" y="0"/>
                <wp:lineTo x="0" y="0"/>
              </wp:wrapPolygon>
            </wp:wrapTight>
            <wp:docPr id="14" name="Grafik 14" descr="Wordcount - Guardian - 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Wordcount - Guardian - All"/>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79788" cy="2160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ABE6CD1" w14:textId="77777777" w:rsidR="00BC3E3F" w:rsidRDefault="00BC3E3F" w:rsidP="00BC3E3F">
      <w:pPr>
        <w:pStyle w:val="JugendForscht"/>
        <w:rPr>
          <w:lang w:eastAsia="en-GB"/>
        </w:rPr>
      </w:pPr>
    </w:p>
    <w:p w14:paraId="44343698" w14:textId="77777777" w:rsidR="00BC3E3F" w:rsidRDefault="00BC3E3F" w:rsidP="00BC3E3F">
      <w:pPr>
        <w:pStyle w:val="JugendForscht"/>
        <w:rPr>
          <w:lang w:eastAsia="en-GB"/>
        </w:rPr>
      </w:pPr>
    </w:p>
    <w:p w14:paraId="62A52BA6" w14:textId="28ABADFC" w:rsidR="00BC3E3F" w:rsidRDefault="00BC3E3F" w:rsidP="00BC3E3F">
      <w:pPr>
        <w:pStyle w:val="JugendForscht"/>
        <w:rPr>
          <w:lang w:eastAsia="en-GB"/>
        </w:rPr>
      </w:pPr>
    </w:p>
    <w:p w14:paraId="5D3E6CB8" w14:textId="77777777" w:rsidR="00BC3E3F" w:rsidRPr="00264EA2" w:rsidRDefault="00BC3E3F" w:rsidP="00BC3E3F">
      <w:pPr>
        <w:pStyle w:val="JugendForscht"/>
        <w:rPr>
          <w:sz w:val="16"/>
          <w:szCs w:val="16"/>
          <w:lang w:eastAsia="en-GB"/>
        </w:rPr>
      </w:pPr>
    </w:p>
    <w:p w14:paraId="541534F9" w14:textId="297315A2" w:rsidR="00FD5BA9" w:rsidRPr="00264EA2" w:rsidRDefault="00BC3E3F" w:rsidP="00FD5BA9">
      <w:pPr>
        <w:pStyle w:val="JugendForscht"/>
        <w:rPr>
          <w:sz w:val="16"/>
          <w:szCs w:val="16"/>
          <w:lang w:eastAsia="en-GB"/>
        </w:rPr>
      </w:pPr>
      <w:r w:rsidRPr="00264EA2">
        <w:rPr>
          <w:sz w:val="16"/>
          <w:szCs w:val="16"/>
          <w:lang w:eastAsia="en-GB"/>
        </w:rPr>
        <w:t xml:space="preserve">Abbildung </w:t>
      </w:r>
      <w:r w:rsidR="00002777" w:rsidRPr="00264EA2">
        <w:rPr>
          <w:sz w:val="16"/>
          <w:szCs w:val="16"/>
          <w:lang w:eastAsia="en-GB"/>
        </w:rPr>
        <w:t>16</w:t>
      </w:r>
      <w:r w:rsidRPr="00264EA2">
        <w:rPr>
          <w:sz w:val="16"/>
          <w:szCs w:val="16"/>
          <w:lang w:eastAsia="en-GB"/>
        </w:rPr>
        <w:t xml:space="preserve">: Wörteranzahl der Zeitung „The Guardian“, alle Rubriken vereint, </w:t>
      </w:r>
      <w:r w:rsidR="00264EA2">
        <w:rPr>
          <w:sz w:val="16"/>
          <w:szCs w:val="16"/>
          <w:lang w:eastAsia="en-GB"/>
        </w:rPr>
        <w:t>j</w:t>
      </w:r>
      <w:r w:rsidRPr="00264EA2">
        <w:rPr>
          <w:sz w:val="16"/>
          <w:szCs w:val="16"/>
          <w:lang w:eastAsia="en-GB"/>
        </w:rPr>
        <w:t>eder Punkt repräsentiert einen Artikel</w:t>
      </w:r>
    </w:p>
    <w:p w14:paraId="6707663C" w14:textId="77777777" w:rsidR="00FD5BA9" w:rsidRDefault="00FD5BA9" w:rsidP="00FD5BA9">
      <w:pPr>
        <w:pStyle w:val="JugendForscht"/>
        <w:rPr>
          <w:lang w:eastAsia="en-GB"/>
        </w:rPr>
      </w:pPr>
    </w:p>
    <w:p w14:paraId="615828A7" w14:textId="77777777" w:rsidR="008D4E60" w:rsidRDefault="008D4E60" w:rsidP="00FD5BA9">
      <w:pPr>
        <w:pStyle w:val="JugendForscht"/>
        <w:rPr>
          <w:b/>
          <w:lang w:eastAsia="en-GB"/>
        </w:rPr>
      </w:pPr>
    </w:p>
    <w:p w14:paraId="26D82F35" w14:textId="325D8272" w:rsidR="0062793B" w:rsidRDefault="00FD5BA9" w:rsidP="00E034EE">
      <w:pPr>
        <w:pStyle w:val="JugendForscht"/>
        <w:rPr>
          <w:rFonts w:cs="Arial"/>
          <w:b/>
        </w:rPr>
      </w:pPr>
      <w:r>
        <w:rPr>
          <w:b/>
          <w:lang w:eastAsia="en-GB"/>
        </w:rPr>
        <w:t xml:space="preserve">6. </w:t>
      </w:r>
      <w:r w:rsidR="0024116B" w:rsidRPr="00FD5BA9">
        <w:rPr>
          <w:rFonts w:cs="Arial"/>
          <w:b/>
        </w:rPr>
        <w:t>Ergebnisd</w:t>
      </w:r>
      <w:r w:rsidR="00DD4D4B" w:rsidRPr="00FD5BA9">
        <w:rPr>
          <w:rFonts w:cs="Arial"/>
          <w:b/>
        </w:rPr>
        <w:t>iskussion</w:t>
      </w:r>
    </w:p>
    <w:p w14:paraId="486226C8" w14:textId="7BBFD057" w:rsidR="004D0BE9" w:rsidRDefault="004D0BE9" w:rsidP="00E034EE">
      <w:pPr>
        <w:pStyle w:val="JugendForscht"/>
        <w:rPr>
          <w:shd w:val="clear" w:color="auto" w:fill="FFFFFF"/>
        </w:rPr>
      </w:pPr>
      <w:r>
        <w:rPr>
          <w:shd w:val="clear" w:color="auto" w:fill="FFFFFF"/>
        </w:rPr>
        <w:t>a. Artikelanzahl</w:t>
      </w:r>
    </w:p>
    <w:p w14:paraId="5E92F6CF" w14:textId="470C875E" w:rsidR="000E224B" w:rsidRDefault="000E224B" w:rsidP="00910B4F">
      <w:pPr>
        <w:pStyle w:val="JugendForscht"/>
        <w:rPr>
          <w:shd w:val="clear" w:color="auto" w:fill="FFFFFF"/>
        </w:rPr>
      </w:pPr>
      <w:r>
        <w:rPr>
          <w:shd w:val="clear" w:color="auto" w:fill="FFFFFF"/>
        </w:rPr>
        <w:t xml:space="preserve">Das Sinken der Artikelanzahl </w:t>
      </w:r>
      <w:r w:rsidR="00CB3CB5">
        <w:rPr>
          <w:shd w:val="clear" w:color="auto" w:fill="FFFFFF"/>
        </w:rPr>
        <w:t xml:space="preserve">in </w:t>
      </w:r>
      <w:r>
        <w:rPr>
          <w:shd w:val="clear" w:color="auto" w:fill="FFFFFF"/>
        </w:rPr>
        <w:t xml:space="preserve">der Rubrik „Opinion“ bei </w:t>
      </w:r>
      <w:r w:rsidR="00CB3CB5">
        <w:rPr>
          <w:shd w:val="clear" w:color="auto" w:fill="FFFFFF"/>
        </w:rPr>
        <w:t xml:space="preserve">gleichbleibender Artikellänge in </w:t>
      </w:r>
      <w:r>
        <w:rPr>
          <w:shd w:val="clear" w:color="auto" w:fill="FFFFFF"/>
        </w:rPr>
        <w:t>„The Guardian“ könnte bedeuten, dass diese weniger</w:t>
      </w:r>
      <w:r w:rsidR="004D0BE9">
        <w:rPr>
          <w:shd w:val="clear" w:color="auto" w:fill="FFFFFF"/>
        </w:rPr>
        <w:t xml:space="preserve"> Wert</w:t>
      </w:r>
      <w:r>
        <w:rPr>
          <w:shd w:val="clear" w:color="auto" w:fill="FFFFFF"/>
        </w:rPr>
        <w:t xml:space="preserve"> auf Meinungsbeiträge </w:t>
      </w:r>
      <w:r w:rsidR="004D0BE9">
        <w:rPr>
          <w:shd w:val="clear" w:color="auto" w:fill="FFFFFF"/>
        </w:rPr>
        <w:t>legt</w:t>
      </w:r>
      <w:r>
        <w:rPr>
          <w:shd w:val="clear" w:color="auto" w:fill="FFFFFF"/>
        </w:rPr>
        <w:t xml:space="preserve">, und beim </w:t>
      </w:r>
      <w:r w:rsidR="008D4E60">
        <w:rPr>
          <w:shd w:val="clear" w:color="auto" w:fill="FFFFFF"/>
        </w:rPr>
        <w:t>E</w:t>
      </w:r>
      <w:r>
        <w:rPr>
          <w:shd w:val="clear" w:color="auto" w:fill="FFFFFF"/>
        </w:rPr>
        <w:t xml:space="preserve">rstellen </w:t>
      </w:r>
      <w:r>
        <w:rPr>
          <w:shd w:val="clear" w:color="auto" w:fill="FFFFFF"/>
        </w:rPr>
        <w:lastRenderedPageBreak/>
        <w:t xml:space="preserve">solcher Artikel nachgelassen </w:t>
      </w:r>
      <w:r w:rsidR="00CB3CB5">
        <w:rPr>
          <w:shd w:val="clear" w:color="auto" w:fill="FFFFFF"/>
        </w:rPr>
        <w:t>hat</w:t>
      </w:r>
      <w:r>
        <w:rPr>
          <w:shd w:val="clear" w:color="auto" w:fill="FFFFFF"/>
        </w:rPr>
        <w:t xml:space="preserve">. Bei der „New York Times“ erkennt man, dass diese den Fokus seit 2010 mehr auf </w:t>
      </w:r>
      <w:r w:rsidR="00CB3CB5">
        <w:rPr>
          <w:shd w:val="clear" w:color="auto" w:fill="FFFFFF"/>
        </w:rPr>
        <w:t>p</w:t>
      </w:r>
      <w:r>
        <w:rPr>
          <w:shd w:val="clear" w:color="auto" w:fill="FFFFFF"/>
        </w:rPr>
        <w:t>olitische Beiträge gelegt ha</w:t>
      </w:r>
      <w:r w:rsidR="004D0BE9">
        <w:rPr>
          <w:shd w:val="clear" w:color="auto" w:fill="FFFFFF"/>
        </w:rPr>
        <w:t>t</w:t>
      </w:r>
      <w:r>
        <w:rPr>
          <w:shd w:val="clear" w:color="auto" w:fill="FFFFFF"/>
        </w:rPr>
        <w:t>. Der Anstieg von fast 300 Artikeln</w:t>
      </w:r>
      <w:r w:rsidR="00747566">
        <w:rPr>
          <w:shd w:val="clear" w:color="auto" w:fill="FFFFFF"/>
        </w:rPr>
        <w:t xml:space="preserve"> </w:t>
      </w:r>
      <w:r w:rsidR="00747566">
        <w:rPr>
          <w:shd w:val="clear" w:color="auto" w:fill="FFFFFF"/>
        </w:rPr>
        <w:t>mehr</w:t>
      </w:r>
      <w:r>
        <w:rPr>
          <w:shd w:val="clear" w:color="auto" w:fill="FFFFFF"/>
        </w:rPr>
        <w:t xml:space="preserve"> pro Monat, könnte </w:t>
      </w:r>
      <w:r w:rsidR="00CB3CB5">
        <w:rPr>
          <w:shd w:val="clear" w:color="auto" w:fill="FFFFFF"/>
        </w:rPr>
        <w:t xml:space="preserve">allerdings </w:t>
      </w:r>
      <w:r>
        <w:rPr>
          <w:shd w:val="clear" w:color="auto" w:fill="FFFFFF"/>
        </w:rPr>
        <w:t>auch daran liegen, dass es auf politischer Ebene mehr zu berichten gibt.</w:t>
      </w:r>
    </w:p>
    <w:p w14:paraId="12198A54" w14:textId="71C16BB7" w:rsidR="004D0BE9" w:rsidRPr="004D0BE9" w:rsidRDefault="004D0BE9" w:rsidP="004D0BE9">
      <w:pPr>
        <w:pStyle w:val="JugendForscht"/>
        <w:rPr>
          <w:shd w:val="clear" w:color="auto" w:fill="FFFFFF"/>
        </w:rPr>
      </w:pPr>
      <w:r>
        <w:rPr>
          <w:shd w:val="clear" w:color="auto" w:fill="FFFFFF"/>
        </w:rPr>
        <w:t>b</w:t>
      </w:r>
      <w:r>
        <w:rPr>
          <w:shd w:val="clear" w:color="auto" w:fill="FFFFFF"/>
        </w:rPr>
        <w:t xml:space="preserve">. </w:t>
      </w:r>
      <w:r>
        <w:rPr>
          <w:shd w:val="clear" w:color="auto" w:fill="FFFFFF"/>
        </w:rPr>
        <w:t>Polarisation</w:t>
      </w:r>
    </w:p>
    <w:p w14:paraId="6CAA5A1B" w14:textId="699EB39B" w:rsidR="00747566" w:rsidRDefault="000E224B" w:rsidP="004D0BE9">
      <w:pPr>
        <w:pStyle w:val="JugendForscht"/>
      </w:pPr>
      <w:r w:rsidRPr="004D0BE9">
        <w:t>Über</w:t>
      </w:r>
      <w:r w:rsidR="009E385A" w:rsidRPr="004D0BE9">
        <w:t>r</w:t>
      </w:r>
      <w:r w:rsidRPr="004D0BE9">
        <w:t xml:space="preserve">aschend war die </w:t>
      </w:r>
      <w:r w:rsidR="0062793B" w:rsidRPr="004D0BE9">
        <w:t xml:space="preserve">durchschnittliche </w:t>
      </w:r>
      <w:r w:rsidR="00910B4F" w:rsidRPr="004D0BE9">
        <w:t>Polarisation von 0</w:t>
      </w:r>
      <w:r w:rsidR="0062793B" w:rsidRPr="004D0BE9">
        <w:t>.</w:t>
      </w:r>
      <w:r w:rsidR="00910B4F" w:rsidRPr="004D0BE9">
        <w:t>1</w:t>
      </w:r>
      <w:r w:rsidRPr="004D0BE9">
        <w:t>. D</w:t>
      </w:r>
      <w:r w:rsidR="00747566">
        <w:t>ieser</w:t>
      </w:r>
      <w:r w:rsidRPr="004D0BE9">
        <w:t xml:space="preserve"> Wert zeigt eine sehr geringe Änderung über 10 Jahre hinweg bei beiden Zeitungen. </w:t>
      </w:r>
      <w:r w:rsidR="00747566">
        <w:t>D</w:t>
      </w:r>
      <w:r w:rsidRPr="004D0BE9">
        <w:t>ie</w:t>
      </w:r>
      <w:r w:rsidR="00747566">
        <w:t xml:space="preserve"> geringe Änderung belegt</w:t>
      </w:r>
      <w:r w:rsidRPr="004D0BE9">
        <w:t xml:space="preserve">, dass die </w:t>
      </w:r>
      <w:r w:rsidR="00747566">
        <w:t>Berichterstattung</w:t>
      </w:r>
      <w:r w:rsidRPr="004D0BE9">
        <w:t xml:space="preserve"> </w:t>
      </w:r>
      <w:r w:rsidR="00747566">
        <w:t xml:space="preserve">grundsätzlich </w:t>
      </w:r>
      <w:r w:rsidRPr="004D0BE9">
        <w:t xml:space="preserve">nicht </w:t>
      </w:r>
      <w:r w:rsidR="00747566">
        <w:t>deutlich</w:t>
      </w:r>
      <w:r w:rsidRPr="004D0BE9">
        <w:t xml:space="preserve"> negativer geworden </w:t>
      </w:r>
      <w:r w:rsidR="00747566">
        <w:t>ist</w:t>
      </w:r>
      <w:r w:rsidRPr="004D0BE9">
        <w:t>, wie</w:t>
      </w:r>
      <w:r w:rsidR="00CB3CB5" w:rsidRPr="004D0BE9">
        <w:t xml:space="preserve"> ursprünglich</w:t>
      </w:r>
      <w:r w:rsidRPr="004D0BE9">
        <w:t xml:space="preserve"> vermutet. Der </w:t>
      </w:r>
      <w:r w:rsidR="009E385A" w:rsidRPr="004D0BE9">
        <w:t>Wert, welcher nah</w:t>
      </w:r>
      <w:r w:rsidR="00747566">
        <w:t>e</w:t>
      </w:r>
      <w:r w:rsidR="009E385A" w:rsidRPr="004D0BE9">
        <w:t xml:space="preserve"> an 0 liegt, zeigt, dass die </w:t>
      </w:r>
      <w:r w:rsidR="00747566">
        <w:t xml:space="preserve">Berichterstattung </w:t>
      </w:r>
      <w:r w:rsidR="009E385A" w:rsidRPr="004D0BE9">
        <w:t xml:space="preserve">nicht </w:t>
      </w:r>
      <w:r w:rsidR="00747566">
        <w:t xml:space="preserve">übertrieben </w:t>
      </w:r>
      <w:r w:rsidR="009E385A" w:rsidRPr="004D0BE9">
        <w:t xml:space="preserve">negativ </w:t>
      </w:r>
      <w:r w:rsidR="00747566">
        <w:t xml:space="preserve">oder </w:t>
      </w:r>
      <w:r w:rsidR="009E385A" w:rsidRPr="004D0BE9">
        <w:t xml:space="preserve">positiv </w:t>
      </w:r>
      <w:r w:rsidR="00747566">
        <w:t>behaftet ist</w:t>
      </w:r>
      <w:r w:rsidR="009E385A" w:rsidRPr="004D0BE9">
        <w:t xml:space="preserve">. Das ist ein </w:t>
      </w:r>
      <w:r w:rsidR="00CB3CB5" w:rsidRPr="004D0BE9">
        <w:t xml:space="preserve">positives </w:t>
      </w:r>
      <w:r w:rsidR="009E385A" w:rsidRPr="004D0BE9">
        <w:t>Merkmal für Leser, da es das Vertrauen in die Zeitung stärkt.</w:t>
      </w:r>
      <w:r w:rsidR="00915155" w:rsidRPr="004D0BE9">
        <w:softHyphen/>
      </w:r>
      <w:r w:rsidR="00915155" w:rsidRPr="004D0BE9">
        <w:softHyphen/>
      </w:r>
      <w:r w:rsidR="00915155" w:rsidRPr="004D0BE9">
        <w:softHyphen/>
      </w:r>
    </w:p>
    <w:p w14:paraId="3B3D0ABF" w14:textId="791E0B82" w:rsidR="009E385A" w:rsidRPr="004D0BE9" w:rsidRDefault="00747566" w:rsidP="004D0BE9">
      <w:pPr>
        <w:pStyle w:val="JugendForscht"/>
      </w:pPr>
      <w:r>
        <w:t>c. Subjektivität</w:t>
      </w:r>
      <w:r w:rsidR="00910B4F" w:rsidRPr="004D0BE9">
        <w:br/>
      </w:r>
      <w:r w:rsidR="009E385A" w:rsidRPr="004D0BE9">
        <w:t xml:space="preserve">Wenig </w:t>
      </w:r>
      <w:r w:rsidR="00CB3CB5" w:rsidRPr="004D0BE9">
        <w:t>ü</w:t>
      </w:r>
      <w:r w:rsidR="009E385A" w:rsidRPr="004D0BE9">
        <w:t xml:space="preserve">berraschend ist, dass die Rubrik „Opinion“ subjektiver </w:t>
      </w:r>
      <w:r w:rsidR="00CB3CB5" w:rsidRPr="004D0BE9">
        <w:t>a</w:t>
      </w:r>
      <w:r w:rsidR="009E385A" w:rsidRPr="004D0BE9">
        <w:t xml:space="preserve">usgerichtet ist, als die </w:t>
      </w:r>
      <w:r w:rsidR="00CB3CB5" w:rsidRPr="004D0BE9">
        <w:t>a</w:t>
      </w:r>
      <w:r w:rsidR="009E385A" w:rsidRPr="004D0BE9">
        <w:t xml:space="preserve">nderen Rubriken. Dies </w:t>
      </w:r>
      <w:r w:rsidR="00CB3CB5" w:rsidRPr="004D0BE9">
        <w:t xml:space="preserve">liegt </w:t>
      </w:r>
      <w:r w:rsidR="009E385A" w:rsidRPr="004D0BE9">
        <w:t xml:space="preserve">am </w:t>
      </w:r>
      <w:r w:rsidR="00CB3CB5" w:rsidRPr="004D0BE9">
        <w:t xml:space="preserve">grundsätzlichen </w:t>
      </w:r>
      <w:r w:rsidR="009E385A" w:rsidRPr="004D0BE9">
        <w:t xml:space="preserve">Charakter der Rubrik, welche ausschließlich </w:t>
      </w:r>
      <w:r w:rsidR="00CB3CB5" w:rsidRPr="004D0BE9">
        <w:t xml:space="preserve">aus </w:t>
      </w:r>
      <w:r w:rsidR="009E385A" w:rsidRPr="004D0BE9">
        <w:t>Meinung</w:t>
      </w:r>
      <w:r w:rsidR="00CB3CB5" w:rsidRPr="004D0BE9">
        <w:t>sbeiträgen besteht</w:t>
      </w:r>
      <w:r w:rsidR="009E385A" w:rsidRPr="004D0BE9">
        <w:t>.</w:t>
      </w:r>
    </w:p>
    <w:p w14:paraId="1D7E9503" w14:textId="36FA8AEF" w:rsidR="0023571A" w:rsidRDefault="009E385A" w:rsidP="00910B4F">
      <w:pPr>
        <w:pStyle w:val="JugendForscht"/>
        <w:rPr>
          <w:shd w:val="clear" w:color="auto" w:fill="FFFFFF"/>
        </w:rPr>
      </w:pPr>
      <w:r>
        <w:rPr>
          <w:shd w:val="clear" w:color="auto" w:fill="FFFFFF"/>
        </w:rPr>
        <w:t xml:space="preserve">Die </w:t>
      </w:r>
      <w:r w:rsidR="003F3378">
        <w:rPr>
          <w:shd w:val="clear" w:color="auto" w:fill="FFFFFF"/>
        </w:rPr>
        <w:t>Rubrik</w:t>
      </w:r>
      <w:r>
        <w:rPr>
          <w:shd w:val="clear" w:color="auto" w:fill="FFFFFF"/>
        </w:rPr>
        <w:t xml:space="preserve"> „World“ </w:t>
      </w:r>
      <w:r w:rsidR="00CB3CB5">
        <w:rPr>
          <w:shd w:val="clear" w:color="auto" w:fill="FFFFFF"/>
        </w:rPr>
        <w:t xml:space="preserve">hingegen </w:t>
      </w:r>
      <w:r>
        <w:rPr>
          <w:shd w:val="clear" w:color="auto" w:fill="FFFFFF"/>
        </w:rPr>
        <w:t xml:space="preserve">bleibt auf einem konstanten eher </w:t>
      </w:r>
      <w:r w:rsidR="00CB3CB5">
        <w:rPr>
          <w:shd w:val="clear" w:color="auto" w:fill="FFFFFF"/>
        </w:rPr>
        <w:t>o</w:t>
      </w:r>
      <w:r>
        <w:rPr>
          <w:shd w:val="clear" w:color="auto" w:fill="FFFFFF"/>
        </w:rPr>
        <w:t>bjektiv ausgerichtetem Level.</w:t>
      </w:r>
      <w:r w:rsidR="00CB3CB5">
        <w:rPr>
          <w:shd w:val="clear" w:color="auto" w:fill="FFFFFF"/>
        </w:rPr>
        <w:t xml:space="preserve"> Dies ist auch nachvollziehbar, da es sich hier </w:t>
      </w:r>
      <w:r w:rsidR="00747566">
        <w:rPr>
          <w:shd w:val="clear" w:color="auto" w:fill="FFFFFF"/>
        </w:rPr>
        <w:t xml:space="preserve">eher </w:t>
      </w:r>
      <w:r w:rsidR="00CB3CB5">
        <w:rPr>
          <w:shd w:val="clear" w:color="auto" w:fill="FFFFFF"/>
        </w:rPr>
        <w:t>um eine faktische Berichterstattung handelt</w:t>
      </w:r>
      <w:r w:rsidR="003F3378">
        <w:rPr>
          <w:shd w:val="clear" w:color="auto" w:fill="FFFFFF"/>
        </w:rPr>
        <w:t xml:space="preserve">. „Politics“ hingegen zeigt als einzige Rubrik </w:t>
      </w:r>
      <w:r w:rsidR="00CB3CB5">
        <w:rPr>
          <w:shd w:val="clear" w:color="auto" w:fill="FFFFFF"/>
        </w:rPr>
        <w:t>eine Ä</w:t>
      </w:r>
      <w:r w:rsidR="003F3378">
        <w:rPr>
          <w:shd w:val="clear" w:color="auto" w:fill="FFFFFF"/>
        </w:rPr>
        <w:t xml:space="preserve">nderung, und zwar </w:t>
      </w:r>
      <w:r w:rsidR="00CB3CB5">
        <w:rPr>
          <w:shd w:val="clear" w:color="auto" w:fill="FFFFFF"/>
        </w:rPr>
        <w:t xml:space="preserve">zunehmende </w:t>
      </w:r>
      <w:r w:rsidR="003F3378">
        <w:rPr>
          <w:shd w:val="clear" w:color="auto" w:fill="FFFFFF"/>
        </w:rPr>
        <w:t xml:space="preserve">Objektivität. Dies zeigt, dass </w:t>
      </w:r>
      <w:r w:rsidR="00CB3CB5">
        <w:rPr>
          <w:shd w:val="clear" w:color="auto" w:fill="FFFFFF"/>
        </w:rPr>
        <w:t>das Thema „</w:t>
      </w:r>
      <w:r w:rsidR="003F3378">
        <w:rPr>
          <w:shd w:val="clear" w:color="auto" w:fill="FFFFFF"/>
        </w:rPr>
        <w:t>Politik</w:t>
      </w:r>
      <w:r w:rsidR="00CB3CB5">
        <w:rPr>
          <w:shd w:val="clear" w:color="auto" w:fill="FFFFFF"/>
        </w:rPr>
        <w:t>“</w:t>
      </w:r>
      <w:r w:rsidR="003F3378">
        <w:rPr>
          <w:shd w:val="clear" w:color="auto" w:fill="FFFFFF"/>
        </w:rPr>
        <w:t xml:space="preserve"> bei beiden Zeitungen </w:t>
      </w:r>
      <w:r w:rsidR="00CB3CB5">
        <w:rPr>
          <w:shd w:val="clear" w:color="auto" w:fill="FFFFFF"/>
        </w:rPr>
        <w:t>o</w:t>
      </w:r>
      <w:r w:rsidR="003F3378">
        <w:rPr>
          <w:shd w:val="clear" w:color="auto" w:fill="FFFFFF"/>
        </w:rPr>
        <w:t xml:space="preserve">bjektiver und weniger </w:t>
      </w:r>
      <w:r w:rsidR="00CB3CB5">
        <w:rPr>
          <w:shd w:val="clear" w:color="auto" w:fill="FFFFFF"/>
        </w:rPr>
        <w:t>m</w:t>
      </w:r>
      <w:r w:rsidR="003F3378">
        <w:rPr>
          <w:shd w:val="clear" w:color="auto" w:fill="FFFFFF"/>
        </w:rPr>
        <w:t>einungsbasiert</w:t>
      </w:r>
      <w:r w:rsidR="00747566">
        <w:rPr>
          <w:shd w:val="clear" w:color="auto" w:fill="FFFFFF"/>
        </w:rPr>
        <w:t xml:space="preserve"> geworden ist</w:t>
      </w:r>
      <w:r w:rsidR="003F3378">
        <w:rPr>
          <w:shd w:val="clear" w:color="auto" w:fill="FFFFFF"/>
        </w:rPr>
        <w:t xml:space="preserve">, was auf jeden Fall ein positiver Aspekt für </w:t>
      </w:r>
      <w:r w:rsidR="00CB3CB5">
        <w:rPr>
          <w:shd w:val="clear" w:color="auto" w:fill="FFFFFF"/>
        </w:rPr>
        <w:t xml:space="preserve">den </w:t>
      </w:r>
      <w:r w:rsidR="003F3378">
        <w:rPr>
          <w:shd w:val="clear" w:color="auto" w:fill="FFFFFF"/>
        </w:rPr>
        <w:t xml:space="preserve">Leser ist. Womöglich </w:t>
      </w:r>
      <w:r w:rsidR="00CB3CB5">
        <w:rPr>
          <w:shd w:val="clear" w:color="auto" w:fill="FFFFFF"/>
        </w:rPr>
        <w:t>folgt dies dem allgemeinen Trend</w:t>
      </w:r>
      <w:r w:rsidR="0023571A">
        <w:rPr>
          <w:shd w:val="clear" w:color="auto" w:fill="FFFFFF"/>
        </w:rPr>
        <w:t xml:space="preserve"> der Qualitätsmedien,</w:t>
      </w:r>
      <w:r w:rsidR="00CB3CB5">
        <w:rPr>
          <w:shd w:val="clear" w:color="auto" w:fill="FFFFFF"/>
        </w:rPr>
        <w:t xml:space="preserve"> </w:t>
      </w:r>
      <w:r w:rsidR="003F3378">
        <w:rPr>
          <w:shd w:val="clear" w:color="auto" w:fill="FFFFFF"/>
        </w:rPr>
        <w:t>Meinungsb</w:t>
      </w:r>
      <w:r w:rsidR="00CB3CB5">
        <w:rPr>
          <w:shd w:val="clear" w:color="auto" w:fill="FFFFFF"/>
        </w:rPr>
        <w:t xml:space="preserve">ildung </w:t>
      </w:r>
      <w:r w:rsidR="003F3378">
        <w:rPr>
          <w:shd w:val="clear" w:color="auto" w:fill="FFFFFF"/>
        </w:rPr>
        <w:t xml:space="preserve">und </w:t>
      </w:r>
      <w:r w:rsidR="00CB3CB5">
        <w:rPr>
          <w:shd w:val="clear" w:color="auto" w:fill="FFFFFF"/>
        </w:rPr>
        <w:t>o</w:t>
      </w:r>
      <w:r w:rsidR="003F3378">
        <w:rPr>
          <w:shd w:val="clear" w:color="auto" w:fill="FFFFFF"/>
        </w:rPr>
        <w:t xml:space="preserve">bjektive </w:t>
      </w:r>
      <w:r w:rsidR="0023571A">
        <w:rPr>
          <w:shd w:val="clear" w:color="auto" w:fill="FFFFFF"/>
        </w:rPr>
        <w:t xml:space="preserve">Berichterstattung deutlicher </w:t>
      </w:r>
      <w:r w:rsidR="003F3378">
        <w:rPr>
          <w:shd w:val="clear" w:color="auto" w:fill="FFFFFF"/>
        </w:rPr>
        <w:t>zu trennen</w:t>
      </w:r>
      <w:r w:rsidR="0023571A">
        <w:rPr>
          <w:shd w:val="clear" w:color="auto" w:fill="FFFFFF"/>
        </w:rPr>
        <w:t>.</w:t>
      </w:r>
    </w:p>
    <w:p w14:paraId="221FD79C" w14:textId="64C773BF" w:rsidR="005B05EA" w:rsidRDefault="003F3378" w:rsidP="00910B4F">
      <w:pPr>
        <w:pStyle w:val="JugendForscht"/>
        <w:rPr>
          <w:shd w:val="clear" w:color="auto" w:fill="FFFFFF"/>
        </w:rPr>
      </w:pPr>
      <w:r>
        <w:rPr>
          <w:shd w:val="clear" w:color="auto" w:fill="FFFFFF"/>
        </w:rPr>
        <w:t xml:space="preserve">Die komplett </w:t>
      </w:r>
      <w:r w:rsidR="0023571A">
        <w:rPr>
          <w:shd w:val="clear" w:color="auto" w:fill="FFFFFF"/>
        </w:rPr>
        <w:t xml:space="preserve">identische Entwicklung hinsichtlich der Subjektivität </w:t>
      </w:r>
      <w:r>
        <w:rPr>
          <w:shd w:val="clear" w:color="auto" w:fill="FFFFFF"/>
        </w:rPr>
        <w:t xml:space="preserve">beider Zeitungen </w:t>
      </w:r>
      <w:r w:rsidR="00747566">
        <w:rPr>
          <w:shd w:val="clear" w:color="auto" w:fill="FFFFFF"/>
        </w:rPr>
        <w:t>legt den Schluss nahe</w:t>
      </w:r>
      <w:r>
        <w:rPr>
          <w:shd w:val="clear" w:color="auto" w:fill="FFFFFF"/>
        </w:rPr>
        <w:t xml:space="preserve">, dass </w:t>
      </w:r>
      <w:r w:rsidR="0023571A">
        <w:rPr>
          <w:shd w:val="clear" w:color="auto" w:fill="FFFFFF"/>
        </w:rPr>
        <w:t xml:space="preserve">die </w:t>
      </w:r>
      <w:r>
        <w:rPr>
          <w:shd w:val="clear" w:color="auto" w:fill="FFFFFF"/>
        </w:rPr>
        <w:t xml:space="preserve">Berichterstattung zwischen </w:t>
      </w:r>
      <w:r w:rsidR="0023571A">
        <w:rPr>
          <w:shd w:val="clear" w:color="auto" w:fill="FFFFFF"/>
        </w:rPr>
        <w:t>Großbritannien</w:t>
      </w:r>
      <w:r>
        <w:rPr>
          <w:shd w:val="clear" w:color="auto" w:fill="FFFFFF"/>
        </w:rPr>
        <w:t xml:space="preserve"> und den </w:t>
      </w:r>
      <w:r w:rsidR="0023571A">
        <w:rPr>
          <w:shd w:val="clear" w:color="auto" w:fill="FFFFFF"/>
        </w:rPr>
        <w:t>U</w:t>
      </w:r>
      <w:r>
        <w:rPr>
          <w:shd w:val="clear" w:color="auto" w:fill="FFFFFF"/>
        </w:rPr>
        <w:t>SA sehr ähnlich ist und</w:t>
      </w:r>
      <w:r w:rsidR="0023571A">
        <w:rPr>
          <w:shd w:val="clear" w:color="auto" w:fill="FFFFFF"/>
        </w:rPr>
        <w:t xml:space="preserve"> sich</w:t>
      </w:r>
      <w:r>
        <w:rPr>
          <w:shd w:val="clear" w:color="auto" w:fill="FFFFFF"/>
        </w:rPr>
        <w:t xml:space="preserve"> die journalistische</w:t>
      </w:r>
      <w:r w:rsidR="0023571A">
        <w:rPr>
          <w:shd w:val="clear" w:color="auto" w:fill="FFFFFF"/>
        </w:rPr>
        <w:t>n</w:t>
      </w:r>
      <w:r>
        <w:rPr>
          <w:shd w:val="clear" w:color="auto" w:fill="FFFFFF"/>
        </w:rPr>
        <w:t xml:space="preserve"> Standards </w:t>
      </w:r>
      <w:r w:rsidR="0023571A">
        <w:rPr>
          <w:shd w:val="clear" w:color="auto" w:fill="FFFFFF"/>
        </w:rPr>
        <w:t>ähneln</w:t>
      </w:r>
      <w:r w:rsidR="005B05EA">
        <w:rPr>
          <w:shd w:val="clear" w:color="auto" w:fill="FFFFFF"/>
        </w:rPr>
        <w:t xml:space="preserve"> und </w:t>
      </w:r>
      <w:r w:rsidR="005B05EA">
        <w:rPr>
          <w:shd w:val="clear" w:color="auto" w:fill="FFFFFF"/>
        </w:rPr>
        <w:t>seriöse Medien ähnlich arbeiten</w:t>
      </w:r>
      <w:r>
        <w:rPr>
          <w:shd w:val="clear" w:color="auto" w:fill="FFFFFF"/>
        </w:rPr>
        <w:t xml:space="preserve">. </w:t>
      </w:r>
      <w:r w:rsidR="00747566">
        <w:rPr>
          <w:shd w:val="clear" w:color="auto" w:fill="FFFFFF"/>
        </w:rPr>
        <w:t>J</w:t>
      </w:r>
      <w:r w:rsidR="00747566">
        <w:rPr>
          <w:shd w:val="clear" w:color="auto" w:fill="FFFFFF"/>
        </w:rPr>
        <w:t xml:space="preserve">edoch </w:t>
      </w:r>
      <w:r w:rsidR="00747566">
        <w:rPr>
          <w:shd w:val="clear" w:color="auto" w:fill="FFFFFF"/>
        </w:rPr>
        <w:t>könnte d</w:t>
      </w:r>
      <w:r w:rsidR="00747566">
        <w:rPr>
          <w:shd w:val="clear" w:color="auto" w:fill="FFFFFF"/>
        </w:rPr>
        <w:t xml:space="preserve">ies </w:t>
      </w:r>
      <w:r w:rsidR="00747566">
        <w:rPr>
          <w:shd w:val="clear" w:color="auto" w:fill="FFFFFF"/>
        </w:rPr>
        <w:t xml:space="preserve">daran liegen, dass sich die beiden Zeitungen grundsätzlich ähneln und dem gleichen Segment qualitativ hochwertiger </w:t>
      </w:r>
      <w:r w:rsidR="0065647B">
        <w:rPr>
          <w:shd w:val="clear" w:color="auto" w:fill="FFFFFF"/>
        </w:rPr>
        <w:t>Nachrichten/Medien angehören. Deswegen lässt sich daraus eine grundsätzlich gleiche Berichterstattung in den beiden Ländern nicht ableiten.</w:t>
      </w:r>
    </w:p>
    <w:p w14:paraId="191CC32D" w14:textId="1534B566" w:rsidR="0062793B" w:rsidRDefault="00910B4F" w:rsidP="00910B4F">
      <w:pPr>
        <w:pStyle w:val="JugendForscht"/>
        <w:rPr>
          <w:shd w:val="clear" w:color="auto" w:fill="FFFFFF"/>
        </w:rPr>
      </w:pPr>
      <w:r>
        <w:rPr>
          <w:shd w:val="clear" w:color="auto" w:fill="FFFFFF"/>
        </w:rPr>
        <w:t>Um dies genauer zu analysieren könnte man zum Beispiel die Daten spezielle</w:t>
      </w:r>
      <w:r w:rsidR="00F61B49">
        <w:rPr>
          <w:shd w:val="clear" w:color="auto" w:fill="FFFFFF"/>
        </w:rPr>
        <w:t>r</w:t>
      </w:r>
      <w:r>
        <w:rPr>
          <w:shd w:val="clear" w:color="auto" w:fill="FFFFFF"/>
        </w:rPr>
        <w:t xml:space="preserve"> Jahre</w:t>
      </w:r>
      <w:r w:rsidR="00F61B49">
        <w:rPr>
          <w:shd w:val="clear" w:color="auto" w:fill="FFFFFF"/>
        </w:rPr>
        <w:t xml:space="preserve"> und Ereignisse, wie Wahljahre, oder dem </w:t>
      </w:r>
      <w:r>
        <w:rPr>
          <w:shd w:val="clear" w:color="auto" w:fill="FFFFFF"/>
        </w:rPr>
        <w:t>Brexit herausfiltern</w:t>
      </w:r>
      <w:r w:rsidR="00F61B49">
        <w:rPr>
          <w:shd w:val="clear" w:color="auto" w:fill="FFFFFF"/>
        </w:rPr>
        <w:t>, und genauer Analysieren.</w:t>
      </w:r>
    </w:p>
    <w:p w14:paraId="38259F84" w14:textId="3AF7668C" w:rsidR="005F2E36" w:rsidRDefault="002F3F1B" w:rsidP="00910B4F">
      <w:pPr>
        <w:pStyle w:val="JugendForscht"/>
        <w:rPr>
          <w:shd w:val="clear" w:color="auto" w:fill="FFFFFF"/>
        </w:rPr>
      </w:pPr>
      <w:r>
        <w:rPr>
          <w:shd w:val="clear" w:color="auto" w:fill="FFFFFF"/>
        </w:rPr>
        <w:t xml:space="preserve">Abschließend muss auch angemerkt werden, dass das automatische Auslesen von Sentiment und Polarisierung auch an Grenzen stößt, da es für ein Programm schwierig ist </w:t>
      </w:r>
      <w:r w:rsidR="008D4E60">
        <w:rPr>
          <w:shd w:val="clear" w:color="auto" w:fill="FFFFFF"/>
        </w:rPr>
        <w:t xml:space="preserve">z.B. </w:t>
      </w:r>
      <w:r>
        <w:rPr>
          <w:shd w:val="clear" w:color="auto" w:fill="FFFFFF"/>
        </w:rPr>
        <w:t>Sarkasmus</w:t>
      </w:r>
      <w:r w:rsidR="008D4E60">
        <w:rPr>
          <w:shd w:val="clear" w:color="auto" w:fill="FFFFFF"/>
        </w:rPr>
        <w:t xml:space="preserve"> und Ironie</w:t>
      </w:r>
      <w:r>
        <w:rPr>
          <w:shd w:val="clear" w:color="auto" w:fill="FFFFFF"/>
        </w:rPr>
        <w:t xml:space="preserve"> zu erkennen.</w:t>
      </w:r>
    </w:p>
    <w:p w14:paraId="4025D06B" w14:textId="578402AC" w:rsidR="00E65F48" w:rsidRDefault="00E65F48" w:rsidP="00910B4F">
      <w:pPr>
        <w:pStyle w:val="JugendForscht"/>
        <w:rPr>
          <w:shd w:val="clear" w:color="auto" w:fill="FFFFFF"/>
        </w:rPr>
      </w:pPr>
      <w:r>
        <w:rPr>
          <w:shd w:val="clear" w:color="auto" w:fill="FFFFFF"/>
        </w:rPr>
        <w:t>d. Artikellänge</w:t>
      </w:r>
    </w:p>
    <w:p w14:paraId="7CFE1438" w14:textId="3A5A97C3" w:rsidR="002F577E" w:rsidRPr="002F577E" w:rsidRDefault="00E034EE" w:rsidP="00910B4F">
      <w:pPr>
        <w:pStyle w:val="JugendForscht"/>
        <w:rPr>
          <w:color w:val="FF0000"/>
          <w:shd w:val="clear" w:color="auto" w:fill="FFFFFF"/>
        </w:rPr>
      </w:pPr>
      <w:r>
        <w:rPr>
          <w:shd w:val="clear" w:color="auto" w:fill="FFFFFF"/>
        </w:rPr>
        <w:t>Die Vermutung, dass Artikel kürzer</w:t>
      </w:r>
      <w:r w:rsidRPr="002F577E">
        <w:rPr>
          <w:color w:val="auto"/>
          <w:shd w:val="clear" w:color="auto" w:fill="FFFFFF"/>
        </w:rPr>
        <w:t xml:space="preserve"> werden, da Menschen „lieber kürzere Texte lesen“ (</w:t>
      </w:r>
      <w:r w:rsidRPr="002F577E">
        <w:rPr>
          <w:rStyle w:val="entry-title"/>
          <w:color w:val="auto"/>
        </w:rPr>
        <w:t>Konradin Medien GmbH</w:t>
      </w:r>
      <w:r w:rsidRPr="002F577E">
        <w:rPr>
          <w:color w:val="auto"/>
          <w:shd w:val="clear" w:color="auto" w:fill="FFFFFF"/>
        </w:rPr>
        <w:t xml:space="preserve">, 12.01.25) wurde nicht bestätigt. </w:t>
      </w:r>
      <w:r w:rsidR="0023571A" w:rsidRPr="002F577E">
        <w:rPr>
          <w:color w:val="auto"/>
          <w:shd w:val="clear" w:color="auto" w:fill="FFFFFF"/>
        </w:rPr>
        <w:t xml:space="preserve">Die konstante Wörteranzahl zeigt, dass die beiden Zeitungen </w:t>
      </w:r>
      <w:r w:rsidR="00D05A47" w:rsidRPr="002F577E">
        <w:rPr>
          <w:color w:val="auto"/>
          <w:shd w:val="clear" w:color="auto" w:fill="FFFFFF"/>
        </w:rPr>
        <w:t>ihrem Verständnis von qualitativem Journalismus treu bleiben</w:t>
      </w:r>
      <w:r w:rsidR="00DF42AD" w:rsidRPr="002F577E">
        <w:rPr>
          <w:color w:val="auto"/>
          <w:shd w:val="clear" w:color="auto" w:fill="FFFFFF"/>
        </w:rPr>
        <w:t xml:space="preserve"> und nicht durch </w:t>
      </w:r>
      <w:r w:rsidR="004476E8" w:rsidRPr="002F577E">
        <w:rPr>
          <w:color w:val="auto"/>
          <w:shd w:val="clear" w:color="auto" w:fill="FFFFFF"/>
        </w:rPr>
        <w:t>die üblicher werdenden</w:t>
      </w:r>
      <w:r w:rsidR="00DF42AD" w:rsidRPr="002F577E">
        <w:rPr>
          <w:color w:val="auto"/>
          <w:shd w:val="clear" w:color="auto" w:fill="FFFFFF"/>
        </w:rPr>
        <w:t xml:space="preserve"> Kurzform-Inhalte in den Sozialen Medien beeinflusst </w:t>
      </w:r>
      <w:r w:rsidR="004476E8" w:rsidRPr="002F577E">
        <w:rPr>
          <w:color w:val="auto"/>
          <w:shd w:val="clear" w:color="auto" w:fill="FFFFFF"/>
        </w:rPr>
        <w:t>werden</w:t>
      </w:r>
      <w:r w:rsidR="002F577E" w:rsidRPr="002F577E">
        <w:rPr>
          <w:color w:val="auto"/>
          <w:shd w:val="clear" w:color="auto" w:fill="FFFFFF"/>
        </w:rPr>
        <w:t>.</w:t>
      </w:r>
    </w:p>
    <w:p w14:paraId="769C60DE" w14:textId="77777777" w:rsidR="00BA079F" w:rsidRPr="00BA079F" w:rsidRDefault="00FD5555" w:rsidP="00BA079F">
      <w:pPr>
        <w:pStyle w:val="Listenabsatz"/>
        <w:numPr>
          <w:ilvl w:val="0"/>
          <w:numId w:val="64"/>
        </w:numPr>
        <w:spacing w:line="360" w:lineRule="auto"/>
        <w:jc w:val="both"/>
        <w:rPr>
          <w:shd w:val="clear" w:color="auto" w:fill="FFFFFF"/>
        </w:rPr>
      </w:pPr>
      <w:r w:rsidRPr="00FD5BA9">
        <w:rPr>
          <w:rFonts w:cs="Arial"/>
          <w:b/>
          <w:sz w:val="20"/>
        </w:rPr>
        <w:t>Fazit und Ausblick</w:t>
      </w:r>
    </w:p>
    <w:p w14:paraId="460A2D5C" w14:textId="3849B665" w:rsidR="00F83D2D" w:rsidRDefault="00910B4F" w:rsidP="00E0328D">
      <w:pPr>
        <w:pStyle w:val="JugendForscht"/>
        <w:rPr>
          <w:shd w:val="clear" w:color="auto" w:fill="FFFFFF"/>
        </w:rPr>
      </w:pPr>
      <w:r w:rsidRPr="00BA079F">
        <w:rPr>
          <w:shd w:val="clear" w:color="auto" w:fill="FFFFFF"/>
        </w:rPr>
        <w:lastRenderedPageBreak/>
        <w:t xml:space="preserve">Das Ziel </w:t>
      </w:r>
      <w:r w:rsidR="00BF3403" w:rsidRPr="00BA079F">
        <w:rPr>
          <w:shd w:val="clear" w:color="auto" w:fill="FFFFFF"/>
        </w:rPr>
        <w:t xml:space="preserve">der Langzeitdatenanalyse </w:t>
      </w:r>
      <w:r w:rsidRPr="00BA079F">
        <w:rPr>
          <w:shd w:val="clear" w:color="auto" w:fill="FFFFFF"/>
        </w:rPr>
        <w:t>wurde erreicht, jedoch konnte aufgrund der begrenzten Zeit nur ein Teil der Daten heruntergeladen werden</w:t>
      </w:r>
      <w:r w:rsidR="00BF3403" w:rsidRPr="00BA079F">
        <w:rPr>
          <w:shd w:val="clear" w:color="auto" w:fill="FFFFFF"/>
        </w:rPr>
        <w:t>, wobei trotzdem eine be</w:t>
      </w:r>
      <w:r w:rsidR="00BA079F">
        <w:rPr>
          <w:shd w:val="clear" w:color="auto" w:fill="FFFFFF"/>
        </w:rPr>
        <w:t>a</w:t>
      </w:r>
      <w:r w:rsidR="00BF3403" w:rsidRPr="00BA079F">
        <w:rPr>
          <w:shd w:val="clear" w:color="auto" w:fill="FFFFFF"/>
        </w:rPr>
        <w:t>chtliche Zahl von 125.000 Artikeln analysiert wurde.</w:t>
      </w:r>
      <w:r>
        <w:br/>
      </w:r>
      <w:r w:rsidRPr="00BA079F">
        <w:rPr>
          <w:shd w:val="clear" w:color="auto" w:fill="FFFFFF"/>
        </w:rPr>
        <w:t>Es konnte eine Veränderung der Medien über den Zeitraum von 10 Jahren festgestellt werden,</w:t>
      </w:r>
      <w:r w:rsidRPr="00BA079F">
        <w:rPr>
          <w:color w:val="FF0000"/>
          <w:shd w:val="clear" w:color="auto" w:fill="FFFFFF"/>
        </w:rPr>
        <w:t xml:space="preserve"> </w:t>
      </w:r>
      <w:r w:rsidRPr="00BA079F">
        <w:rPr>
          <w:shd w:val="clear" w:color="auto" w:fill="FFFFFF"/>
        </w:rPr>
        <w:t xml:space="preserve">jedoch konnte die Vermutung </w:t>
      </w:r>
      <w:r w:rsidR="00BF3403" w:rsidRPr="00BA079F">
        <w:rPr>
          <w:shd w:val="clear" w:color="auto" w:fill="FFFFFF"/>
        </w:rPr>
        <w:t>einer</w:t>
      </w:r>
      <w:r w:rsidRPr="00BA079F">
        <w:rPr>
          <w:shd w:val="clear" w:color="auto" w:fill="FFFFFF"/>
        </w:rPr>
        <w:t xml:space="preserve"> zunehmenden Polarisierung, also extremeren Meinung</w:t>
      </w:r>
      <w:r w:rsidR="00BF3403" w:rsidRPr="00BA079F">
        <w:rPr>
          <w:shd w:val="clear" w:color="auto" w:fill="FFFFFF"/>
        </w:rPr>
        <w:t>sbildung in den untersuchten Medien</w:t>
      </w:r>
      <w:r w:rsidR="00F61B49" w:rsidRPr="00BA079F">
        <w:rPr>
          <w:shd w:val="clear" w:color="auto" w:fill="FFFFFF"/>
        </w:rPr>
        <w:t xml:space="preserve"> nicht</w:t>
      </w:r>
      <w:r w:rsidRPr="00BA079F">
        <w:rPr>
          <w:shd w:val="clear" w:color="auto" w:fill="FFFFFF"/>
        </w:rPr>
        <w:t xml:space="preserve"> bestätigt werden.</w:t>
      </w:r>
      <w:r>
        <w:br/>
      </w:r>
      <w:r w:rsidRPr="00BA079F">
        <w:rPr>
          <w:shd w:val="clear" w:color="auto" w:fill="FFFFFF"/>
        </w:rPr>
        <w:t>Eine konstante Polarisierung hat verschiedene Vorteile</w:t>
      </w:r>
      <w:r w:rsidR="00F83D2D">
        <w:rPr>
          <w:shd w:val="clear" w:color="auto" w:fill="FFFFFF"/>
        </w:rPr>
        <w:t>, so wird zum Beispiel</w:t>
      </w:r>
      <w:r w:rsidRPr="00BA079F">
        <w:rPr>
          <w:shd w:val="clear" w:color="auto" w:fill="FFFFFF"/>
        </w:rPr>
        <w:t xml:space="preserve"> das Vertrauen der Leser </w:t>
      </w:r>
      <w:r w:rsidR="00F83D2D">
        <w:rPr>
          <w:shd w:val="clear" w:color="auto" w:fill="FFFFFF"/>
        </w:rPr>
        <w:t>in die</w:t>
      </w:r>
      <w:r w:rsidRPr="00BA079F">
        <w:rPr>
          <w:shd w:val="clear" w:color="auto" w:fill="FFFFFF"/>
        </w:rPr>
        <w:t xml:space="preserve"> Zeitungen gestärkt.</w:t>
      </w:r>
      <w:r>
        <w:br/>
      </w:r>
      <w:r w:rsidRPr="00BA079F">
        <w:rPr>
          <w:shd w:val="clear" w:color="auto" w:fill="FFFFFF"/>
        </w:rPr>
        <w:t>Auch beim Vergleich beider Zeitungen wird deutlich, dass die</w:t>
      </w:r>
      <w:r w:rsidR="00F83D2D">
        <w:rPr>
          <w:shd w:val="clear" w:color="auto" w:fill="FFFFFF"/>
        </w:rPr>
        <w:t xml:space="preserve"> untersuchten Parameter der</w:t>
      </w:r>
      <w:r w:rsidRPr="00BA079F">
        <w:rPr>
          <w:shd w:val="clear" w:color="auto" w:fill="FFFFFF"/>
        </w:rPr>
        <w:t xml:space="preserve"> Berichterstattung in beiden Zeitungen ähnlich </w:t>
      </w:r>
      <w:r w:rsidR="00F83D2D">
        <w:rPr>
          <w:shd w:val="clear" w:color="auto" w:fill="FFFFFF"/>
        </w:rPr>
        <w:t>sind</w:t>
      </w:r>
      <w:r w:rsidRPr="00BA079F">
        <w:rPr>
          <w:shd w:val="clear" w:color="auto" w:fill="FFFFFF"/>
        </w:rPr>
        <w:t xml:space="preserve">. Dies </w:t>
      </w:r>
      <w:r w:rsidR="00F83D2D">
        <w:rPr>
          <w:shd w:val="clear" w:color="auto" w:fill="FFFFFF"/>
        </w:rPr>
        <w:t xml:space="preserve">deutet </w:t>
      </w:r>
      <w:r w:rsidRPr="00BA079F">
        <w:rPr>
          <w:shd w:val="clear" w:color="auto" w:fill="FFFFFF"/>
        </w:rPr>
        <w:t>auf eine seriöse Berichterstattung beider Zeitungen, unabhängig vom Herkunftsland.</w:t>
      </w:r>
      <w:r>
        <w:br/>
      </w:r>
      <w:r w:rsidRPr="00BA079F">
        <w:rPr>
          <w:shd w:val="clear" w:color="auto" w:fill="FFFFFF"/>
        </w:rPr>
        <w:t>Ein deutlicher Unterschied zwischen der amerikanischen Zeitung "The New York Times" und der britischen Zeitung "The Guardian" konnte in dieser Forschungsarbeit nicht festgestellt werden.</w:t>
      </w:r>
    </w:p>
    <w:p w14:paraId="7EE70925" w14:textId="77777777" w:rsidR="00F83D2D" w:rsidRDefault="00F83D2D" w:rsidP="00E0328D">
      <w:pPr>
        <w:pStyle w:val="JugendForscht"/>
        <w:rPr>
          <w:shd w:val="clear" w:color="auto" w:fill="FFFFFF"/>
        </w:rPr>
      </w:pPr>
    </w:p>
    <w:p w14:paraId="01879B6D" w14:textId="300060C3" w:rsidR="00F83D2D" w:rsidRPr="00E65F48" w:rsidRDefault="00F83D2D" w:rsidP="00E0328D">
      <w:pPr>
        <w:pStyle w:val="JugendForscht"/>
        <w:rPr>
          <w:rFonts w:cs="Arial"/>
          <w:bCs/>
          <w:color w:val="auto"/>
        </w:rPr>
      </w:pPr>
      <w:r w:rsidRPr="00E65F48">
        <w:rPr>
          <w:rFonts w:cs="Arial"/>
          <w:bCs/>
          <w:color w:val="auto"/>
        </w:rPr>
        <w:t xml:space="preserve">Die hier vorgestellten Ergebnisse können </w:t>
      </w:r>
      <w:r>
        <w:rPr>
          <w:rFonts w:cs="Arial"/>
          <w:bCs/>
          <w:color w:val="auto"/>
        </w:rPr>
        <w:t xml:space="preserve">damit </w:t>
      </w:r>
      <w:r w:rsidRPr="00E65F48">
        <w:rPr>
          <w:rFonts w:cs="Arial"/>
          <w:bCs/>
          <w:color w:val="auto"/>
        </w:rPr>
        <w:t xml:space="preserve">nicht als repräsentativ angesehen werden, da </w:t>
      </w:r>
      <w:r>
        <w:rPr>
          <w:rFonts w:cs="Arial"/>
          <w:bCs/>
          <w:color w:val="auto"/>
        </w:rPr>
        <w:t>s</w:t>
      </w:r>
      <w:r w:rsidRPr="00E65F48">
        <w:rPr>
          <w:rFonts w:cs="Arial"/>
          <w:bCs/>
          <w:color w:val="auto"/>
        </w:rPr>
        <w:t xml:space="preserve">ie nur </w:t>
      </w:r>
      <w:r>
        <w:rPr>
          <w:rFonts w:cs="Arial"/>
          <w:bCs/>
          <w:color w:val="auto"/>
        </w:rPr>
        <w:t xml:space="preserve">zwei </w:t>
      </w:r>
      <w:r w:rsidRPr="00E65F48">
        <w:rPr>
          <w:rFonts w:cs="Arial"/>
          <w:bCs/>
          <w:color w:val="auto"/>
        </w:rPr>
        <w:t xml:space="preserve">Zeitungen berücksichtigen. Hinzu kommt, dass es sich bei beiden Zeitungen um qualitativ hochwertige Medien handelt, und sich der befürchtete Qualitätsverlust </w:t>
      </w:r>
      <w:r w:rsidR="002119B7">
        <w:rPr>
          <w:rFonts w:cs="Arial"/>
          <w:bCs/>
          <w:color w:val="auto"/>
        </w:rPr>
        <w:t>zunächst</w:t>
      </w:r>
      <w:r w:rsidRPr="00E65F48">
        <w:rPr>
          <w:rFonts w:cs="Arial"/>
          <w:bCs/>
          <w:color w:val="auto"/>
        </w:rPr>
        <w:t xml:space="preserve"> nicht darstell</w:t>
      </w:r>
      <w:r>
        <w:rPr>
          <w:rFonts w:cs="Arial"/>
          <w:bCs/>
          <w:color w:val="auto"/>
        </w:rPr>
        <w:t>en lässt</w:t>
      </w:r>
      <w:r w:rsidRPr="00E65F48">
        <w:rPr>
          <w:rFonts w:cs="Arial"/>
          <w:bCs/>
          <w:color w:val="auto"/>
        </w:rPr>
        <w:t xml:space="preserve">. In einer Weiterführung der Studie wäre es deshalb wünschenswert weitere Medien auszuwerten. Insbesondere eine Unterteilung in Qualitätsmedien und andere Rubriken wie zum Beispiel Boulevard wäre </w:t>
      </w:r>
      <w:r w:rsidR="002119B7">
        <w:rPr>
          <w:rFonts w:cs="Arial"/>
          <w:bCs/>
          <w:color w:val="auto"/>
        </w:rPr>
        <w:t>interessant</w:t>
      </w:r>
      <w:r w:rsidRPr="00E65F48">
        <w:rPr>
          <w:rFonts w:cs="Arial"/>
          <w:bCs/>
          <w:color w:val="auto"/>
        </w:rPr>
        <w:t>.</w:t>
      </w:r>
    </w:p>
    <w:p w14:paraId="5D133443" w14:textId="6365736E" w:rsidR="00F61B49" w:rsidRPr="00BA079F" w:rsidRDefault="00910B4F" w:rsidP="00E0328D">
      <w:pPr>
        <w:pStyle w:val="JugendForscht"/>
        <w:rPr>
          <w:shd w:val="clear" w:color="auto" w:fill="FFFFFF"/>
        </w:rPr>
      </w:pPr>
      <w:r>
        <w:br/>
      </w:r>
      <w:r w:rsidRPr="00BA079F">
        <w:rPr>
          <w:shd w:val="clear" w:color="auto" w:fill="FFFFFF"/>
        </w:rPr>
        <w:t>Mein Projekt liefert ein konkretes Beispiel, wie Datenanalyse genutzt werden kann, um Vorurteile und Behauptungen über Medien zu überprüfen. Mit meiner Forschungsarbeit wurde für zukünftige Untersuchungen ein Tool erstellt, welches genutzt werden kann, um Artikel der beiden Zeitungen herunterzuladen und zu analysieren.</w:t>
      </w:r>
      <w:r w:rsidR="00204591">
        <w:t xml:space="preserve"> </w:t>
      </w:r>
      <w:r>
        <w:br/>
      </w:r>
      <w:r w:rsidRPr="00BA079F">
        <w:rPr>
          <w:shd w:val="clear" w:color="auto" w:fill="FFFFFF"/>
        </w:rPr>
        <w:t>Außerdem kann die Analyse auf weiter</w:t>
      </w:r>
      <w:r w:rsidR="00BA079F">
        <w:rPr>
          <w:shd w:val="clear" w:color="auto" w:fill="FFFFFF"/>
        </w:rPr>
        <w:t>e</w:t>
      </w:r>
      <w:r w:rsidRPr="00BA079F">
        <w:rPr>
          <w:shd w:val="clear" w:color="auto" w:fill="FFFFFF"/>
        </w:rPr>
        <w:t xml:space="preserve"> Jahre erweitert werden um Trends und Entwicklungen über einen längeren Zeitraum zu untersuchen.</w:t>
      </w:r>
      <w:r>
        <w:br/>
      </w:r>
      <w:r w:rsidRPr="00BA079F">
        <w:rPr>
          <w:shd w:val="clear" w:color="auto" w:fill="FFFFFF"/>
        </w:rPr>
        <w:t>Auch die verschiedenen Analysetools können</w:t>
      </w:r>
      <w:r w:rsidR="00BA079F">
        <w:rPr>
          <w:shd w:val="clear" w:color="auto" w:fill="FFFFFF"/>
        </w:rPr>
        <w:t xml:space="preserve"> weiter entwickelt </w:t>
      </w:r>
      <w:r w:rsidRPr="00BA079F">
        <w:rPr>
          <w:shd w:val="clear" w:color="auto" w:fill="FFFFFF"/>
        </w:rPr>
        <w:t>werden. Weitere Ideen waren das Analysieren der Artikel auf Schlagwörter, um so die Themen der Artikel zu identifizieren, und dadurch die Entwicklung und Relevanz von Themen über die Jahre hinweg zu analysieren. Eine weitere Option w</w:t>
      </w:r>
      <w:r w:rsidR="00F61B49" w:rsidRPr="00BA079F">
        <w:rPr>
          <w:shd w:val="clear" w:color="auto" w:fill="FFFFFF"/>
        </w:rPr>
        <w:t>ä</w:t>
      </w:r>
      <w:r w:rsidRPr="00BA079F">
        <w:rPr>
          <w:shd w:val="clear" w:color="auto" w:fill="FFFFFF"/>
        </w:rPr>
        <w:t>r</w:t>
      </w:r>
      <w:r w:rsidR="00F61B49" w:rsidRPr="00BA079F">
        <w:rPr>
          <w:shd w:val="clear" w:color="auto" w:fill="FFFFFF"/>
        </w:rPr>
        <w:t>e</w:t>
      </w:r>
      <w:r w:rsidRPr="00BA079F">
        <w:rPr>
          <w:shd w:val="clear" w:color="auto" w:fill="FFFFFF"/>
        </w:rPr>
        <w:t xml:space="preserve"> die Untersuchung der Komplexität der Artikel</w:t>
      </w:r>
      <w:r w:rsidR="00F61B49" w:rsidRPr="00BA079F">
        <w:rPr>
          <w:shd w:val="clear" w:color="auto" w:fill="FFFFFF"/>
        </w:rPr>
        <w:t xml:space="preserve">, </w:t>
      </w:r>
      <w:r w:rsidRPr="00BA079F">
        <w:rPr>
          <w:shd w:val="clear" w:color="auto" w:fill="FFFFFF"/>
        </w:rPr>
        <w:t xml:space="preserve">um so die </w:t>
      </w:r>
      <w:r w:rsidR="00F61B49" w:rsidRPr="00BA079F">
        <w:rPr>
          <w:shd w:val="clear" w:color="auto" w:fill="FFFFFF"/>
        </w:rPr>
        <w:t>Veränderung der V</w:t>
      </w:r>
      <w:r w:rsidRPr="00BA079F">
        <w:rPr>
          <w:shd w:val="clear" w:color="auto" w:fill="FFFFFF"/>
        </w:rPr>
        <w:t>erständlichkeit der Artikel zu analysieren.</w:t>
      </w:r>
    </w:p>
    <w:p w14:paraId="199A13B1" w14:textId="77777777" w:rsidR="00BA079F" w:rsidRDefault="00910B4F" w:rsidP="00E0328D">
      <w:pPr>
        <w:pStyle w:val="JugendForscht"/>
      </w:pPr>
      <w:r w:rsidRPr="00F61B49">
        <w:br/>
        <w:t>Mein Projekt bietet eine Vielzahl an Möglichkeiten für Unternehmen</w:t>
      </w:r>
      <w:r w:rsidR="00F61B49" w:rsidRPr="00F61B49">
        <w:t xml:space="preserve">, wie z.B. die Trendanalyse, </w:t>
      </w:r>
      <w:r w:rsidR="00F61B49">
        <w:t xml:space="preserve">welche </w:t>
      </w:r>
      <w:r w:rsidR="00F61B49" w:rsidRPr="00F61B49">
        <w:t>Wettbewerbsvorteile </w:t>
      </w:r>
      <w:r w:rsidR="00F61B49">
        <w:t xml:space="preserve">bilden könnte. Außerdem bietet mein Projekt Vorteile für </w:t>
      </w:r>
      <w:r w:rsidR="00A31FBE" w:rsidRPr="00F61B49">
        <w:t>Bildungseinrichtungen</w:t>
      </w:r>
      <w:r w:rsidR="00F61B49">
        <w:t>, da die</w:t>
      </w:r>
      <w:r w:rsidR="00BA079F">
        <w:t xml:space="preserve"> allgegenwertige</w:t>
      </w:r>
      <w:r w:rsidR="00F61B49">
        <w:t xml:space="preserve"> </w:t>
      </w:r>
      <w:r w:rsidRPr="00F61B49">
        <w:t xml:space="preserve">Medienkritik, </w:t>
      </w:r>
      <w:r w:rsidR="00F61B49">
        <w:t xml:space="preserve">sowie </w:t>
      </w:r>
      <w:r w:rsidR="00BA079F">
        <w:t xml:space="preserve">sonstige </w:t>
      </w:r>
      <w:r w:rsidRPr="00F61B49">
        <w:t>Vorurteile</w:t>
      </w:r>
      <w:r w:rsidR="00F61B49">
        <w:t xml:space="preserve"> genauer </w:t>
      </w:r>
      <w:r w:rsidR="00BA079F">
        <w:t>u</w:t>
      </w:r>
      <w:r w:rsidR="00F61B49">
        <w:t>ntersucht werden können</w:t>
      </w:r>
      <w:r w:rsidR="00BA079F">
        <w:t>.</w:t>
      </w:r>
      <w:r>
        <w:br/>
      </w:r>
      <w:r>
        <w:rPr>
          <w:shd w:val="clear" w:color="auto" w:fill="FFFFFF"/>
        </w:rPr>
        <w:t xml:space="preserve">Durch die Webseite kann die Auswahl der Daten </w:t>
      </w:r>
      <w:r w:rsidR="00BA079F">
        <w:rPr>
          <w:shd w:val="clear" w:color="auto" w:fill="FFFFFF"/>
        </w:rPr>
        <w:t>individuell</w:t>
      </w:r>
      <w:r>
        <w:rPr>
          <w:shd w:val="clear" w:color="auto" w:fill="FFFFFF"/>
        </w:rPr>
        <w:t xml:space="preserve"> gefiltert werden</w:t>
      </w:r>
      <w:r w:rsidR="00783776">
        <w:rPr>
          <w:shd w:val="clear" w:color="auto" w:fill="FFFFFF"/>
        </w:rPr>
        <w:t>,</w:t>
      </w:r>
      <w:r>
        <w:rPr>
          <w:shd w:val="clear" w:color="auto" w:fill="FFFFFF"/>
        </w:rPr>
        <w:t xml:space="preserve"> um spezielle Fragestellungen zu untersuchen.</w:t>
      </w:r>
    </w:p>
    <w:p w14:paraId="313957AA" w14:textId="55E7DC33" w:rsidR="005D503A" w:rsidRPr="00204591" w:rsidRDefault="00910B4F" w:rsidP="00E0328D">
      <w:pPr>
        <w:pStyle w:val="JugendForscht"/>
        <w:rPr>
          <w:rFonts w:cs="Arial"/>
          <w:bCs/>
          <w:color w:val="FF0000"/>
          <w:sz w:val="16"/>
          <w:szCs w:val="16"/>
        </w:rPr>
      </w:pPr>
      <w:r>
        <w:rPr>
          <w:shd w:val="clear" w:color="auto" w:fill="FFFFFF"/>
        </w:rPr>
        <w:lastRenderedPageBreak/>
        <w:t xml:space="preserve">Mit meiner Forschungsarbeit möchte ich einen Beitrag zur </w:t>
      </w:r>
      <w:r w:rsidR="003F0FC0">
        <w:rPr>
          <w:shd w:val="clear" w:color="auto" w:fill="FFFFFF"/>
        </w:rPr>
        <w:t xml:space="preserve">Aufklärung </w:t>
      </w:r>
      <w:r>
        <w:rPr>
          <w:shd w:val="clear" w:color="auto" w:fill="FFFFFF"/>
        </w:rPr>
        <w:t xml:space="preserve">leisten, denn </w:t>
      </w:r>
      <w:r w:rsidR="003F0FC0">
        <w:rPr>
          <w:shd w:val="clear" w:color="auto" w:fill="FFFFFF"/>
        </w:rPr>
        <w:t>„</w:t>
      </w:r>
      <w:r>
        <w:rPr>
          <w:shd w:val="clear" w:color="auto" w:fill="FFFFFF"/>
        </w:rPr>
        <w:t>in einer von Medien geprägten Welt</w:t>
      </w:r>
      <w:r w:rsidR="003F0FC0">
        <w:rPr>
          <w:shd w:val="clear" w:color="auto" w:fill="FFFFFF"/>
        </w:rPr>
        <w:t xml:space="preserve">, </w:t>
      </w:r>
      <w:r>
        <w:rPr>
          <w:shd w:val="clear" w:color="auto" w:fill="FFFFFF"/>
        </w:rPr>
        <w:t>kann es gar nicht genug Medienkritik geben</w:t>
      </w:r>
      <w:r w:rsidR="003F0FC0">
        <w:rPr>
          <w:shd w:val="clear" w:color="auto" w:fill="FFFFFF"/>
        </w:rPr>
        <w:t xml:space="preserve">. […] Denn </w:t>
      </w:r>
      <w:r>
        <w:rPr>
          <w:shd w:val="clear" w:color="auto" w:fill="FFFFFF"/>
        </w:rPr>
        <w:t xml:space="preserve">die Mediendebatte ist in letzter Instanz auch eine Debatte über den </w:t>
      </w:r>
      <w:r w:rsidR="003F0FC0">
        <w:rPr>
          <w:shd w:val="clear" w:color="auto" w:fill="FFFFFF"/>
        </w:rPr>
        <w:t xml:space="preserve">aktuellen </w:t>
      </w:r>
      <w:r>
        <w:rPr>
          <w:shd w:val="clear" w:color="auto" w:fill="FFFFFF"/>
        </w:rPr>
        <w:t>Zustand und die Zukunft der Demokratie</w:t>
      </w:r>
      <w:r w:rsidR="003F0FC0">
        <w:rPr>
          <w:shd w:val="clear" w:color="auto" w:fill="FFFFFF"/>
        </w:rPr>
        <w:t>.“ (Ulrich Teusch, 2016, S.10)</w:t>
      </w:r>
    </w:p>
    <w:p w14:paraId="42FF4431" w14:textId="77777777" w:rsidR="00E65F48" w:rsidRPr="00204591" w:rsidRDefault="00E65F48" w:rsidP="00910B4F">
      <w:pPr>
        <w:pStyle w:val="JugendForscht"/>
        <w:rPr>
          <w:rFonts w:cs="Arial"/>
          <w:b/>
          <w:color w:val="FF0000"/>
        </w:rPr>
      </w:pPr>
    </w:p>
    <w:p w14:paraId="31C90491" w14:textId="1543035E" w:rsidR="00365C87" w:rsidRPr="00FD5BA9" w:rsidRDefault="0057271E" w:rsidP="0016241C">
      <w:pPr>
        <w:pStyle w:val="JugendForscht"/>
        <w:numPr>
          <w:ilvl w:val="0"/>
          <w:numId w:val="64"/>
        </w:numPr>
        <w:rPr>
          <w:rFonts w:cs="Arial"/>
          <w:b/>
        </w:rPr>
      </w:pPr>
      <w:r w:rsidRPr="005B59DC">
        <w:rPr>
          <w:rFonts w:cs="Arial"/>
          <w:b/>
        </w:rPr>
        <w:t>Quellen- und Literaturverzeichnis</w:t>
      </w:r>
    </w:p>
    <w:p w14:paraId="185F3E2A" w14:textId="495D6734" w:rsidR="00296C85" w:rsidRPr="004D52B4" w:rsidRDefault="00296C85" w:rsidP="004D52B4">
      <w:pPr>
        <w:pStyle w:val="JugendForscht"/>
      </w:pPr>
      <w:r w:rsidRPr="004D52B4">
        <w:rPr>
          <w:rStyle w:val="Fett"/>
          <w:rFonts w:eastAsiaTheme="majorEastAsia"/>
        </w:rPr>
        <w:t>8.</w:t>
      </w:r>
      <w:r w:rsidR="00FD5BA9">
        <w:rPr>
          <w:rStyle w:val="Fett"/>
          <w:rFonts w:eastAsiaTheme="majorEastAsia"/>
        </w:rPr>
        <w:t>a</w:t>
      </w:r>
      <w:r w:rsidRPr="004D52B4">
        <w:rPr>
          <w:rStyle w:val="Fett"/>
          <w:rFonts w:eastAsiaTheme="majorEastAsia"/>
        </w:rPr>
        <w:t>. Python und Bibliotheken</w:t>
      </w:r>
    </w:p>
    <w:p w14:paraId="18E09838" w14:textId="2E54C273" w:rsidR="00296C85" w:rsidRPr="000956EC" w:rsidRDefault="00296C85" w:rsidP="00296C85">
      <w:pPr>
        <w:pStyle w:val="JugendForscht"/>
      </w:pPr>
      <w:r w:rsidRPr="00044299">
        <w:rPr>
          <w:rFonts w:ascii="Helvetica" w:eastAsiaTheme="majorEastAsia" w:hAnsi="Helvetica" w:cs="Helvetica"/>
        </w:rPr>
        <w:t>https://www.python.org/:</w:t>
      </w:r>
      <w:r>
        <w:rPr>
          <w:color w:val="555555"/>
        </w:rPr>
        <w:t> </w:t>
      </w:r>
      <w:r w:rsidRPr="005D503A">
        <w:t>31.12.24, Python Software Foundation, Python als Programmiersprache</w:t>
      </w:r>
    </w:p>
    <w:p w14:paraId="0A673A60" w14:textId="7B29D57E" w:rsidR="00296C85" w:rsidRPr="0062793B" w:rsidRDefault="00296C85" w:rsidP="002F685D">
      <w:pPr>
        <w:pStyle w:val="JugendForscht"/>
        <w:rPr>
          <w:color w:val="555555"/>
          <w:lang w:val="en-GB"/>
        </w:rPr>
      </w:pPr>
      <w:r w:rsidRPr="00044299">
        <w:rPr>
          <w:rFonts w:ascii="Helvetica" w:eastAsiaTheme="majorEastAsia" w:hAnsi="Helvetica" w:cs="Helvetica"/>
          <w:lang w:val="en-GB"/>
        </w:rPr>
        <w:t>https://www.crummy.com/software/BeautifulSoup/:</w:t>
      </w:r>
      <w:r w:rsidRPr="00910B4F">
        <w:rPr>
          <w:color w:val="555555"/>
          <w:lang w:val="en-GB"/>
        </w:rPr>
        <w:t> </w:t>
      </w:r>
      <w:r w:rsidRPr="001B5D4E">
        <w:rPr>
          <w:lang w:val="en-GB"/>
        </w:rPr>
        <w:t>30.12.2024, Leonard Richardson, Beautiful Soup for HTML-Parsing</w:t>
      </w:r>
    </w:p>
    <w:p w14:paraId="35372102" w14:textId="00B32BAC" w:rsidR="00296C85" w:rsidRPr="00B7504A" w:rsidRDefault="00296C85" w:rsidP="00296C85">
      <w:pPr>
        <w:pStyle w:val="JugendForscht"/>
        <w:rPr>
          <w:lang w:val="en-GB"/>
        </w:rPr>
      </w:pPr>
      <w:r w:rsidRPr="00044299">
        <w:rPr>
          <w:rFonts w:eastAsiaTheme="majorEastAsia"/>
          <w:lang w:val="en-GB"/>
        </w:rPr>
        <w:t>https://plotly.com</w:t>
      </w:r>
      <w:r w:rsidRPr="00204591">
        <w:rPr>
          <w:rFonts w:eastAsiaTheme="majorEastAsia"/>
          <w:color w:val="auto"/>
          <w:lang w:val="en-GB"/>
        </w:rPr>
        <w:t>/</w:t>
      </w:r>
      <w:r w:rsidRPr="00204591">
        <w:rPr>
          <w:color w:val="auto"/>
          <w:lang w:val="en-GB"/>
        </w:rPr>
        <w:t>:</w:t>
      </w:r>
      <w:r w:rsidRPr="00B7504A">
        <w:rPr>
          <w:lang w:val="en-GB"/>
        </w:rPr>
        <w:t> 30.12.2024, © 2024 Plotly, Plotly für interaktive Graphen</w:t>
      </w:r>
    </w:p>
    <w:p w14:paraId="1EFA230B" w14:textId="09D696CE" w:rsidR="00296C85" w:rsidRPr="00B7504A" w:rsidRDefault="00296C85" w:rsidP="00296C85">
      <w:pPr>
        <w:pStyle w:val="JugendForscht"/>
        <w:rPr>
          <w:lang w:val="en-GB"/>
        </w:rPr>
      </w:pPr>
      <w:r w:rsidRPr="00044299">
        <w:rPr>
          <w:rFonts w:eastAsiaTheme="majorEastAsia"/>
          <w:lang w:val="en-GB"/>
        </w:rPr>
        <w:t>https://requests.readthedocs.io/en/master/:</w:t>
      </w:r>
      <w:r w:rsidRPr="00B7504A">
        <w:rPr>
          <w:lang w:val="en-GB"/>
        </w:rPr>
        <w:t> </w:t>
      </w:r>
      <w:r w:rsidRPr="001B5D4E">
        <w:rPr>
          <w:lang w:val="en-GB"/>
        </w:rPr>
        <w:t>30.12.2024, © 2024. A Kenneth Reitz Project, Requests: HTTP for Humans</w:t>
      </w:r>
    </w:p>
    <w:p w14:paraId="7D1F2440" w14:textId="1500B8E4" w:rsidR="00296C85" w:rsidRPr="001B5D4E" w:rsidRDefault="00296C85" w:rsidP="00296C85">
      <w:pPr>
        <w:pStyle w:val="JugendForscht"/>
        <w:rPr>
          <w:lang w:val="en-GB"/>
        </w:rPr>
      </w:pPr>
      <w:r w:rsidRPr="00044299">
        <w:rPr>
          <w:rFonts w:eastAsiaTheme="majorEastAsia"/>
          <w:lang w:val="en-GB"/>
        </w:rPr>
        <w:t>https://scikit-learn.org/</w:t>
      </w:r>
      <w:r w:rsidRPr="00B7504A">
        <w:rPr>
          <w:rStyle w:val="Hyperlink"/>
          <w:rFonts w:eastAsiaTheme="majorEastAsia"/>
          <w:color w:val="4F81BD" w:themeColor="accent1"/>
          <w:lang w:val="en-GB"/>
        </w:rPr>
        <w:t>:</w:t>
      </w:r>
      <w:r w:rsidRPr="00776C4F">
        <w:rPr>
          <w:lang w:val="en-GB"/>
        </w:rPr>
        <w:t> </w:t>
      </w:r>
      <w:r w:rsidRPr="001B5D4E">
        <w:rPr>
          <w:lang w:val="en-GB"/>
        </w:rPr>
        <w:t>30.12.2024, © 2007 - 2024 scikit-learn developers (BSD License), scikit-learn for Regression</w:t>
      </w:r>
    </w:p>
    <w:p w14:paraId="0366FA43" w14:textId="3E225882" w:rsidR="00E9517F" w:rsidRPr="00B7504A" w:rsidRDefault="00296C85" w:rsidP="00296C85">
      <w:pPr>
        <w:pStyle w:val="JugendForscht"/>
        <w:rPr>
          <w:lang w:val="en-GB"/>
        </w:rPr>
      </w:pPr>
      <w:r w:rsidRPr="00044299">
        <w:rPr>
          <w:rFonts w:eastAsiaTheme="majorEastAsia"/>
          <w:lang w:val="en-GB"/>
        </w:rPr>
        <w:t>https://www.selenium.dev/</w:t>
      </w:r>
      <w:r w:rsidRPr="00B7504A">
        <w:rPr>
          <w:rStyle w:val="Hyperlink"/>
          <w:rFonts w:eastAsiaTheme="majorEastAsia"/>
          <w:color w:val="4F81BD" w:themeColor="accent1"/>
          <w:lang w:val="en-GB"/>
        </w:rPr>
        <w:t>:</w:t>
      </w:r>
      <w:r w:rsidRPr="00B7504A">
        <w:rPr>
          <w:lang w:val="en-GB"/>
        </w:rPr>
        <w:t> </w:t>
      </w:r>
      <w:r w:rsidRPr="001B5D4E">
        <w:rPr>
          <w:lang w:val="en-GB"/>
        </w:rPr>
        <w:t>30.12.2024, © 2024 Selenium Software Freedom Conservancy, Selenium für Web-Scraping</w:t>
      </w:r>
      <w:r w:rsidR="00E9517F">
        <w:rPr>
          <w:lang w:val="en-GB"/>
        </w:rPr>
        <w:t xml:space="preserve"> </w:t>
      </w:r>
    </w:p>
    <w:p w14:paraId="35E14B27" w14:textId="4695702D" w:rsidR="00DA4D97" w:rsidRPr="00DA4D97" w:rsidRDefault="00296C85" w:rsidP="00296C85">
      <w:pPr>
        <w:pStyle w:val="JugendForscht"/>
        <w:rPr>
          <w:lang w:val="en-GB"/>
        </w:rPr>
      </w:pPr>
      <w:r w:rsidRPr="00DA4D97">
        <w:rPr>
          <w:rFonts w:eastAsiaTheme="majorEastAsia"/>
          <w:lang w:val="en-GB"/>
        </w:rPr>
        <w:t>https://docs.python.org/3/library/sqlite3.html</w:t>
      </w:r>
      <w:r w:rsidRPr="00DA4D97">
        <w:rPr>
          <w:rStyle w:val="Hyperlink"/>
          <w:rFonts w:eastAsiaTheme="majorEastAsia"/>
          <w:color w:val="4F81BD" w:themeColor="accent1"/>
          <w:lang w:val="en-GB"/>
        </w:rPr>
        <w:t>:</w:t>
      </w:r>
      <w:r w:rsidRPr="00DA4D97">
        <w:rPr>
          <w:lang w:val="en-GB"/>
        </w:rPr>
        <w:t> 30.12.2024,</w:t>
      </w:r>
      <w:r w:rsidR="000D2142" w:rsidRPr="00DA4D97">
        <w:rPr>
          <w:lang w:val="en-GB"/>
        </w:rPr>
        <w:t xml:space="preserve"> </w:t>
      </w:r>
      <w:r w:rsidR="00207464" w:rsidRPr="00DA4D97">
        <w:rPr>
          <w:lang w:val="en-GB"/>
        </w:rPr>
        <w:t>Python Software Foundation</w:t>
      </w:r>
      <w:r w:rsidR="000D2142" w:rsidRPr="00DA4D97">
        <w:rPr>
          <w:lang w:val="en-GB"/>
        </w:rPr>
        <w:t>,</w:t>
      </w:r>
      <w:r w:rsidRPr="00DA4D97">
        <w:rPr>
          <w:lang w:val="en-GB"/>
        </w:rPr>
        <w:t xml:space="preserve"> </w:t>
      </w:r>
      <w:r w:rsidR="00DA4D97" w:rsidRPr="00DA4D97">
        <w:rPr>
          <w:lang w:val="en-GB"/>
        </w:rPr>
        <w:t xml:space="preserve">sqlite3 </w:t>
      </w:r>
      <w:r w:rsidR="001E16EB">
        <w:rPr>
          <w:lang w:val="en-GB"/>
        </w:rPr>
        <w:t>- DB</w:t>
      </w:r>
      <w:r w:rsidR="00DA4D97" w:rsidRPr="00DA4D97">
        <w:rPr>
          <w:lang w:val="en-GB"/>
        </w:rPr>
        <w:t xml:space="preserve"> interface for SQLite database</w:t>
      </w:r>
      <w:r w:rsidR="001E16EB">
        <w:rPr>
          <w:lang w:val="en-GB"/>
        </w:rPr>
        <w:t>s</w:t>
      </w:r>
    </w:p>
    <w:p w14:paraId="331A8B3C" w14:textId="2DF89E65" w:rsidR="00296C85" w:rsidRDefault="001D0ECC" w:rsidP="00296C85">
      <w:pPr>
        <w:pStyle w:val="JugendForscht"/>
        <w:rPr>
          <w:lang w:val="en-GB"/>
        </w:rPr>
      </w:pPr>
      <w:hyperlink r:id="rId32" w:history="1">
        <w:r w:rsidR="00296C85" w:rsidRPr="00044299">
          <w:rPr>
            <w:rFonts w:eastAsiaTheme="majorEastAsia"/>
            <w:lang w:val="en-GB"/>
          </w:rPr>
          <w:t>https://docs.python.org/3/library/re.html:</w:t>
        </w:r>
      </w:hyperlink>
      <w:r w:rsidR="00296C85" w:rsidRPr="00776C4F">
        <w:rPr>
          <w:lang w:val="en-GB"/>
        </w:rPr>
        <w:t xml:space="preserve"> 30.12.2024, Python Software </w:t>
      </w:r>
      <w:r w:rsidR="00296C85" w:rsidRPr="00E15F3B">
        <w:rPr>
          <w:lang w:val="en-GB"/>
        </w:rPr>
        <w:t>Foundation,</w:t>
      </w:r>
      <w:r w:rsidR="00296C85" w:rsidRPr="00044299">
        <w:rPr>
          <w:lang w:val="en-GB"/>
        </w:rPr>
        <w:t xml:space="preserve"> Regular expression operations</w:t>
      </w:r>
      <w:r w:rsidR="00296C85" w:rsidRPr="00776C4F">
        <w:rPr>
          <w:lang w:val="en-GB"/>
        </w:rPr>
        <w:t xml:space="preserve"> </w:t>
      </w:r>
    </w:p>
    <w:p w14:paraId="061239CE" w14:textId="7A2623B2" w:rsidR="00511D4A" w:rsidRPr="00776C4F" w:rsidRDefault="00511D4A" w:rsidP="00296C85">
      <w:pPr>
        <w:pStyle w:val="JugendForscht"/>
        <w:rPr>
          <w:lang w:val="en-GB"/>
        </w:rPr>
      </w:pPr>
      <w:r w:rsidRPr="00511D4A">
        <w:rPr>
          <w:lang w:val="en-GB"/>
        </w:rPr>
        <w:t>https://docs.python.org/3/library/multiprocessing.html</w:t>
      </w:r>
      <w:r>
        <w:rPr>
          <w:lang w:val="en-GB"/>
        </w:rPr>
        <w:t xml:space="preserve">: 18.01.2025, </w:t>
      </w:r>
      <w:r w:rsidRPr="00776C4F">
        <w:rPr>
          <w:lang w:val="en-GB"/>
        </w:rPr>
        <w:t xml:space="preserve">Python Software </w:t>
      </w:r>
      <w:r w:rsidRPr="00E15F3B">
        <w:rPr>
          <w:lang w:val="en-GB"/>
        </w:rPr>
        <w:t>Foundation</w:t>
      </w:r>
      <w:r w:rsidR="00DA4D97">
        <w:rPr>
          <w:lang w:val="en-GB"/>
        </w:rPr>
        <w:t xml:space="preserve">, </w:t>
      </w:r>
      <w:r w:rsidR="00DA4D97" w:rsidRPr="00DA4D97">
        <w:rPr>
          <w:lang w:val="en-GB"/>
        </w:rPr>
        <w:t xml:space="preserve">multiprocessing </w:t>
      </w:r>
      <w:r w:rsidR="00DA4D97">
        <w:rPr>
          <w:lang w:val="en-GB"/>
        </w:rPr>
        <w:t>-</w:t>
      </w:r>
      <w:r w:rsidR="00DA4D97" w:rsidRPr="00DA4D97">
        <w:rPr>
          <w:lang w:val="en-GB"/>
        </w:rPr>
        <w:t xml:space="preserve"> Process-based parallelism</w:t>
      </w:r>
    </w:p>
    <w:p w14:paraId="1C5C5DAF" w14:textId="7AA3616A" w:rsidR="00296C85" w:rsidRPr="00776C4F" w:rsidRDefault="00296C85" w:rsidP="00296C85">
      <w:pPr>
        <w:pStyle w:val="JugendForscht"/>
      </w:pPr>
      <w:r w:rsidRPr="00044299">
        <w:rPr>
          <w:rFonts w:eastAsiaTheme="majorEastAsia"/>
        </w:rPr>
        <w:t>https://streamlit.io/:</w:t>
      </w:r>
      <w:r w:rsidRPr="005E7AF8">
        <w:rPr>
          <w:color w:val="555555"/>
        </w:rPr>
        <w:t> </w:t>
      </w:r>
      <w:r w:rsidRPr="005D503A">
        <w:t>30.12.2024, © 2024 Snowflake Inc., Streamlit für Webseiten</w:t>
      </w:r>
    </w:p>
    <w:p w14:paraId="2545DC31" w14:textId="5B19F410" w:rsidR="0002338E" w:rsidRDefault="00296C85" w:rsidP="00296C85">
      <w:pPr>
        <w:pStyle w:val="JugendForscht"/>
        <w:rPr>
          <w:lang w:val="en-GB"/>
        </w:rPr>
      </w:pPr>
      <w:r w:rsidRPr="00044299">
        <w:rPr>
          <w:rFonts w:eastAsiaTheme="majorEastAsia"/>
          <w:lang w:val="en-GB"/>
        </w:rPr>
        <w:t>https://textblob.readthedocs.io/en/dev/:</w:t>
      </w:r>
      <w:r w:rsidRPr="00776C4F">
        <w:rPr>
          <w:lang w:val="en-GB"/>
        </w:rPr>
        <w:t> </w:t>
      </w:r>
      <w:r w:rsidRPr="001B5D4E">
        <w:rPr>
          <w:lang w:val="en-GB"/>
        </w:rPr>
        <w:t>30.12.2024, © Steven Loria, TextBlob für NLP</w:t>
      </w:r>
    </w:p>
    <w:p w14:paraId="0DB4F929" w14:textId="77777777" w:rsidR="002C1596" w:rsidRPr="001B5D4E" w:rsidRDefault="002C1596" w:rsidP="00296C85">
      <w:pPr>
        <w:pStyle w:val="JugendForscht"/>
        <w:rPr>
          <w:lang w:val="en-GB"/>
        </w:rPr>
      </w:pPr>
    </w:p>
    <w:p w14:paraId="16C2CB94" w14:textId="6B91FCE5" w:rsidR="00296C85" w:rsidRPr="007617FF" w:rsidRDefault="00296C85" w:rsidP="00296C85">
      <w:pPr>
        <w:pStyle w:val="JugendForscht"/>
        <w:rPr>
          <w:lang w:val="en-GB"/>
        </w:rPr>
      </w:pPr>
      <w:r w:rsidRPr="007617FF">
        <w:rPr>
          <w:rStyle w:val="Fett"/>
          <w:rFonts w:eastAsiaTheme="majorEastAsia"/>
          <w:lang w:val="en-GB"/>
        </w:rPr>
        <w:t>8.</w:t>
      </w:r>
      <w:r w:rsidR="00FD5BA9">
        <w:rPr>
          <w:rStyle w:val="Fett"/>
          <w:rFonts w:eastAsiaTheme="majorEastAsia"/>
          <w:lang w:val="en-GB"/>
        </w:rPr>
        <w:t>b</w:t>
      </w:r>
      <w:r w:rsidRPr="007617FF">
        <w:rPr>
          <w:rStyle w:val="Fett"/>
          <w:rFonts w:eastAsiaTheme="majorEastAsia"/>
          <w:lang w:val="en-GB"/>
        </w:rPr>
        <w:t>. Webseiten</w:t>
      </w:r>
    </w:p>
    <w:p w14:paraId="4A08B7D8" w14:textId="63D18C98" w:rsidR="00296C85" w:rsidRPr="002B7229" w:rsidRDefault="00296C85" w:rsidP="00296C85">
      <w:pPr>
        <w:pStyle w:val="JugendForscht"/>
        <w:rPr>
          <w:lang w:val="en-GB"/>
        </w:rPr>
      </w:pPr>
      <w:r w:rsidRPr="00044299">
        <w:rPr>
          <w:rFonts w:eastAsiaTheme="majorEastAsia"/>
          <w:lang w:val="en-GB"/>
        </w:rPr>
        <w:t>https://colab.google/:</w:t>
      </w:r>
      <w:r w:rsidRPr="00776C4F">
        <w:rPr>
          <w:lang w:val="en-GB"/>
        </w:rPr>
        <w:t> </w:t>
      </w:r>
      <w:r w:rsidRPr="001B5D4E">
        <w:rPr>
          <w:lang w:val="en-GB"/>
        </w:rPr>
        <w:t>03.01.25, Google</w:t>
      </w:r>
      <w:r w:rsidR="002B7229" w:rsidRPr="002B7229">
        <w:rPr>
          <w:lang w:val="en-GB"/>
        </w:rPr>
        <w:t xml:space="preserve"> Colaboratory</w:t>
      </w:r>
      <w:r w:rsidRPr="001B5D4E">
        <w:rPr>
          <w:lang w:val="en-GB"/>
        </w:rPr>
        <w:t xml:space="preserve">, Google </w:t>
      </w:r>
      <w:r w:rsidR="002B7229" w:rsidRPr="002B7229">
        <w:rPr>
          <w:lang w:val="en-GB"/>
        </w:rPr>
        <w:t>Cola</w:t>
      </w:r>
      <w:r w:rsidR="002B7229">
        <w:rPr>
          <w:lang w:val="en-GB"/>
        </w:rPr>
        <w:t>b</w:t>
      </w:r>
    </w:p>
    <w:p w14:paraId="4B81B375" w14:textId="1DD5355C" w:rsidR="00296C85" w:rsidRPr="00776C4F" w:rsidRDefault="00296C85" w:rsidP="00296C85">
      <w:pPr>
        <w:pStyle w:val="JugendForscht"/>
        <w:rPr>
          <w:lang w:val="en-GB"/>
        </w:rPr>
      </w:pPr>
      <w:r w:rsidRPr="00044299">
        <w:rPr>
          <w:rFonts w:eastAsiaTheme="majorEastAsia"/>
          <w:lang w:val="en-GB"/>
        </w:rPr>
        <w:t>https://jupyter.org/:</w:t>
      </w:r>
      <w:r w:rsidRPr="00776C4F">
        <w:rPr>
          <w:lang w:val="en-GB"/>
        </w:rPr>
        <w:t> 03.01.25, Jupyter, Jupyter Notebook</w:t>
      </w:r>
    </w:p>
    <w:p w14:paraId="49CE6F1D" w14:textId="46C2D86B" w:rsidR="00296C85" w:rsidRPr="00776C4F" w:rsidRDefault="00296C85" w:rsidP="00296C85">
      <w:pPr>
        <w:pStyle w:val="JugendForscht"/>
        <w:rPr>
          <w:lang w:val="en-GB"/>
        </w:rPr>
      </w:pPr>
      <w:r w:rsidRPr="00044299">
        <w:rPr>
          <w:rFonts w:eastAsiaTheme="majorEastAsia"/>
          <w:lang w:val="en-GB"/>
        </w:rPr>
        <w:t>https://www.theguardian.com/:</w:t>
      </w:r>
      <w:r w:rsidRPr="00776C4F">
        <w:rPr>
          <w:lang w:val="en-GB"/>
        </w:rPr>
        <w:t> 03.01.25, © 2025 Guardian News, The Guardian</w:t>
      </w:r>
    </w:p>
    <w:p w14:paraId="0F897CB0" w14:textId="4E7AABBA" w:rsidR="00296C85" w:rsidRPr="00776C4F" w:rsidRDefault="00296C85" w:rsidP="00296C85">
      <w:pPr>
        <w:pStyle w:val="JugendForscht"/>
        <w:rPr>
          <w:lang w:val="en-GB"/>
        </w:rPr>
      </w:pPr>
      <w:r w:rsidRPr="00044299">
        <w:rPr>
          <w:rFonts w:eastAsiaTheme="majorEastAsia"/>
          <w:lang w:val="en-GB"/>
        </w:rPr>
        <w:t>https://www.nytimes.com/:</w:t>
      </w:r>
      <w:r w:rsidRPr="00776C4F">
        <w:rPr>
          <w:lang w:val="en-GB"/>
        </w:rPr>
        <w:t> 03.01.25, © 2025 The New York Times Company, The New York Times</w:t>
      </w:r>
    </w:p>
    <w:p w14:paraId="2881148D" w14:textId="4B5F7E1D" w:rsidR="00296C85" w:rsidRDefault="00296C85" w:rsidP="00296C85">
      <w:pPr>
        <w:pStyle w:val="JugendForscht"/>
        <w:rPr>
          <w:lang w:val="en-GB"/>
        </w:rPr>
      </w:pPr>
      <w:r w:rsidRPr="00044299">
        <w:rPr>
          <w:rFonts w:eastAsiaTheme="majorEastAsia"/>
          <w:lang w:val="en-GB"/>
        </w:rPr>
        <w:t>https://aws.amazon.com/de/:</w:t>
      </w:r>
      <w:r w:rsidRPr="00776C4F">
        <w:rPr>
          <w:lang w:val="en-GB"/>
        </w:rPr>
        <w:t> 03.01.25, 2024 Amazon Web Services Inc, Amazon Web Services</w:t>
      </w:r>
    </w:p>
    <w:p w14:paraId="3B1F63BC" w14:textId="52D381B4" w:rsidR="00044299" w:rsidRDefault="00044299" w:rsidP="00296C85">
      <w:pPr>
        <w:pStyle w:val="JugendForscht"/>
      </w:pPr>
      <w:r w:rsidRPr="00044299">
        <w:t>https://github.com/</w:t>
      </w:r>
      <w:r>
        <w:t xml:space="preserve">: </w:t>
      </w:r>
      <w:r w:rsidRPr="00044299">
        <w:t xml:space="preserve">12.01.25, 2025 GitHub Inc., Github </w:t>
      </w:r>
      <w:r>
        <w:t>als Versionkontrollsystem</w:t>
      </w:r>
    </w:p>
    <w:p w14:paraId="1723A67E" w14:textId="640FA85E" w:rsidR="00044299" w:rsidRDefault="00044299" w:rsidP="00296C85">
      <w:pPr>
        <w:pStyle w:val="JugendForscht"/>
      </w:pPr>
      <w:r w:rsidRPr="00044299">
        <w:lastRenderedPageBreak/>
        <w:t xml:space="preserve">https://github.com/AdminL3/Jugend-Forscht: 12.01.25, Levi Blumenwitz, </w:t>
      </w:r>
      <w:r>
        <w:t xml:space="preserve">Mein </w:t>
      </w:r>
      <w:r w:rsidRPr="00044299">
        <w:t>Juge</w:t>
      </w:r>
      <w:r>
        <w:t>nd-Forscht Projekt auf „Github“ (</w:t>
      </w:r>
      <w:r w:rsidRPr="00044299">
        <w:t>GitHub Inc</w:t>
      </w:r>
      <w:r>
        <w:t xml:space="preserve">, </w:t>
      </w:r>
      <w:r w:rsidRPr="00044299">
        <w:t>12.01.25</w:t>
      </w:r>
      <w:r>
        <w:t>)</w:t>
      </w:r>
    </w:p>
    <w:p w14:paraId="6B32838F" w14:textId="378EE156" w:rsidR="00044299" w:rsidRDefault="00044299" w:rsidP="00296C85">
      <w:pPr>
        <w:pStyle w:val="JugendForscht"/>
        <w:rPr>
          <w:lang w:val="en-GB"/>
        </w:rPr>
      </w:pPr>
      <w:r w:rsidRPr="00A321C0">
        <w:rPr>
          <w:lang w:val="en-GB"/>
        </w:rPr>
        <w:t>https://www.edelman.de/sites/g/files/aatuss401/files/2024-01/2024%20Edelman%20Trust%20Barometer_Germany%20Report_0.pdf: 12.01.2025,</w:t>
      </w:r>
      <w:r w:rsidR="00A321C0" w:rsidRPr="00A321C0">
        <w:rPr>
          <w:lang w:val="en-GB"/>
        </w:rPr>
        <w:t xml:space="preserve"> Daniel J. Edelman Holdings Inc., 2024</w:t>
      </w:r>
      <w:r w:rsidR="00A321C0">
        <w:rPr>
          <w:lang w:val="en-GB"/>
        </w:rPr>
        <w:t xml:space="preserve"> </w:t>
      </w:r>
      <w:r w:rsidR="00A321C0" w:rsidRPr="00A321C0">
        <w:rPr>
          <w:lang w:val="en-GB"/>
        </w:rPr>
        <w:t>Edelman</w:t>
      </w:r>
      <w:r w:rsidR="00A321C0">
        <w:rPr>
          <w:lang w:val="en-GB"/>
        </w:rPr>
        <w:t xml:space="preserve"> </w:t>
      </w:r>
      <w:r w:rsidR="00A321C0" w:rsidRPr="00A321C0">
        <w:rPr>
          <w:lang w:val="en-GB"/>
        </w:rPr>
        <w:t>Trust</w:t>
      </w:r>
      <w:r w:rsidR="00A321C0">
        <w:rPr>
          <w:lang w:val="en-GB"/>
        </w:rPr>
        <w:t xml:space="preserve"> </w:t>
      </w:r>
      <w:r w:rsidR="00A321C0" w:rsidRPr="00A321C0">
        <w:rPr>
          <w:lang w:val="en-GB"/>
        </w:rPr>
        <w:t>Barometer</w:t>
      </w:r>
      <w:r w:rsidR="00A321C0">
        <w:rPr>
          <w:lang w:val="en-GB"/>
        </w:rPr>
        <w:t xml:space="preserve"> - </w:t>
      </w:r>
      <w:r w:rsidR="00A321C0" w:rsidRPr="00A321C0">
        <w:rPr>
          <w:lang w:val="en-GB"/>
        </w:rPr>
        <w:t>Germany Report</w:t>
      </w:r>
    </w:p>
    <w:p w14:paraId="7F6760C0" w14:textId="046C42D1" w:rsidR="00A321C0" w:rsidRDefault="00A321C0" w:rsidP="00296C85">
      <w:pPr>
        <w:pStyle w:val="JugendForscht"/>
        <w:rPr>
          <w:lang w:val="en-GB"/>
        </w:rPr>
      </w:pPr>
      <w:r w:rsidRPr="00A321C0">
        <w:rPr>
          <w:lang w:val="en-GB"/>
        </w:rPr>
        <w:t>https://x.com/</w:t>
      </w:r>
      <w:r>
        <w:rPr>
          <w:lang w:val="en-GB"/>
        </w:rPr>
        <w:t xml:space="preserve">: 12.01.2025, </w:t>
      </w:r>
      <w:r w:rsidRPr="00A321C0">
        <w:rPr>
          <w:lang w:val="en-GB"/>
        </w:rPr>
        <w:t>© 2025 X Corp.</w:t>
      </w:r>
      <w:r>
        <w:rPr>
          <w:lang w:val="en-GB"/>
        </w:rPr>
        <w:t xml:space="preserve">, Social Media Platform X (ehemals “Twitter”) </w:t>
      </w:r>
    </w:p>
    <w:p w14:paraId="0E28746B" w14:textId="344D6564" w:rsidR="00A321C0" w:rsidRPr="00F61B49" w:rsidRDefault="00A321C0" w:rsidP="002B7229">
      <w:pPr>
        <w:pStyle w:val="JugendForscht"/>
        <w:rPr>
          <w:lang w:val="en-GB"/>
        </w:rPr>
      </w:pPr>
      <w:r w:rsidRPr="00A321C0">
        <w:rPr>
          <w:lang w:val="en-GB"/>
        </w:rPr>
        <w:t>https://adfontesmedia.com/new-york-times-bias-and-reliability/</w:t>
      </w:r>
      <w:r>
        <w:rPr>
          <w:lang w:val="en-GB"/>
        </w:rPr>
        <w:t>:</w:t>
      </w:r>
      <w:r w:rsidRPr="00A321C0">
        <w:rPr>
          <w:lang w:val="en-GB"/>
        </w:rPr>
        <w:t xml:space="preserve"> Ad Fontes Media Inc</w:t>
      </w:r>
      <w:r>
        <w:rPr>
          <w:lang w:val="en-GB"/>
        </w:rPr>
        <w:t>., T</w:t>
      </w:r>
      <w:r w:rsidRPr="00A321C0">
        <w:rPr>
          <w:lang w:val="en-GB"/>
        </w:rPr>
        <w:t>he New York Times Bias and Reliability</w:t>
      </w:r>
    </w:p>
    <w:p w14:paraId="1B69BF38" w14:textId="68B9B5A3" w:rsidR="002B7229" w:rsidRDefault="002B7229" w:rsidP="00296C85">
      <w:pPr>
        <w:pStyle w:val="JugendForscht"/>
        <w:rPr>
          <w:lang w:val="en-GB"/>
        </w:rPr>
      </w:pPr>
      <w:r w:rsidRPr="00B2668C">
        <w:rPr>
          <w:lang w:val="en-GB"/>
        </w:rPr>
        <w:t>https://www.scraperapi.com/</w:t>
      </w:r>
      <w:r w:rsidRPr="002B7229">
        <w:rPr>
          <w:lang w:val="en-GB"/>
        </w:rPr>
        <w:t xml:space="preserve">: </w:t>
      </w:r>
      <w:r>
        <w:rPr>
          <w:lang w:val="en-GB"/>
        </w:rPr>
        <w:t xml:space="preserve">12.01.25, </w:t>
      </w:r>
      <w:r w:rsidRPr="002B7229">
        <w:rPr>
          <w:lang w:val="en-GB"/>
        </w:rPr>
        <w:t>S</w:t>
      </w:r>
      <w:r>
        <w:rPr>
          <w:lang w:val="en-GB"/>
        </w:rPr>
        <w:t xml:space="preserve">craperAPI, </w:t>
      </w:r>
      <w:r w:rsidRPr="002B7229">
        <w:rPr>
          <w:lang w:val="en-GB"/>
        </w:rPr>
        <w:t>Scale Data Collection with a Simple API</w:t>
      </w:r>
    </w:p>
    <w:p w14:paraId="5C54FFC4" w14:textId="4FFE74AA" w:rsidR="00CB7ABD" w:rsidRDefault="00CB7ABD" w:rsidP="00296C85">
      <w:pPr>
        <w:pStyle w:val="JugendForscht"/>
        <w:rPr>
          <w:lang w:val="en-GB"/>
        </w:rPr>
      </w:pPr>
      <w:r w:rsidRPr="00CB7ABD">
        <w:rPr>
          <w:lang w:val="en-GB"/>
        </w:rPr>
        <w:t>https://towardsdatascience.com/my-absolute-go-to-for-sentiment-analysis-textblob-3ac3a11d524</w:t>
      </w:r>
      <w:r>
        <w:rPr>
          <w:lang w:val="en-GB"/>
        </w:rPr>
        <w:t xml:space="preserve">: 21.01.2025, </w:t>
      </w:r>
      <w:r w:rsidRPr="00CB7ABD">
        <w:rPr>
          <w:lang w:val="en-GB"/>
        </w:rPr>
        <w:t>Parthvi Shah</w:t>
      </w:r>
      <w:r>
        <w:rPr>
          <w:lang w:val="en-GB"/>
        </w:rPr>
        <w:t xml:space="preserve">, </w:t>
      </w:r>
      <w:r w:rsidRPr="00CB7ABD">
        <w:rPr>
          <w:lang w:val="en-GB"/>
        </w:rPr>
        <w:t>Sentiment Analysis using TextBlob</w:t>
      </w:r>
    </w:p>
    <w:p w14:paraId="6FCE6FBA" w14:textId="250D83E1" w:rsidR="00D22F03" w:rsidRDefault="00D22F03" w:rsidP="00296C85">
      <w:pPr>
        <w:pStyle w:val="JugendForscht"/>
      </w:pPr>
      <w:r w:rsidRPr="00D22F03">
        <w:t>https://www.otto-brenner-stiftung.de/fileadmin/user_data/stiftung/02_Wissenschaftsportal/03_Publikationen/AH93_Fluechtingskrise_Haller_2017_07_20.pdf</w:t>
      </w:r>
      <w:r>
        <w:t xml:space="preserve">: </w:t>
      </w:r>
      <w:r w:rsidRPr="00D22F03">
        <w:t>12.01.25,</w:t>
      </w:r>
      <w:r>
        <w:t xml:space="preserve"> Michael Haller,</w:t>
      </w:r>
      <w:r w:rsidRPr="00D22F03">
        <w:t xml:space="preserve"> </w:t>
      </w:r>
      <w:r>
        <w:t>Die „Flüchtlingskrise“ in den Medien</w:t>
      </w:r>
    </w:p>
    <w:p w14:paraId="12890477" w14:textId="2AEA7FE1" w:rsidR="008B3EDC" w:rsidRDefault="008B3EDC" w:rsidP="00BC408A">
      <w:pPr>
        <w:pStyle w:val="JugendForscht"/>
      </w:pPr>
      <w:r w:rsidRPr="00BC408A">
        <w:t>https://www.newsroom.de/news/aktuelle-meldungen/vermischtes-3/die-10-renommiertesten-zeitungen-der-welt-957389/</w:t>
      </w:r>
      <w:r>
        <w:t xml:space="preserve">: 12.01.25, </w:t>
      </w:r>
      <w:r w:rsidRPr="008B3EDC">
        <w:t>Johann Oberauer</w:t>
      </w:r>
      <w:r w:rsidR="00BC408A">
        <w:t xml:space="preserve">, </w:t>
      </w:r>
      <w:r w:rsidR="00BC408A" w:rsidRPr="00BC408A">
        <w:t>Die 10 renommiertesten Zeitungen der Welt</w:t>
      </w:r>
    </w:p>
    <w:p w14:paraId="6AD45FA8" w14:textId="56E7C732" w:rsidR="008D4713" w:rsidRDefault="008D4713" w:rsidP="00BC408A">
      <w:pPr>
        <w:pStyle w:val="JugendForscht"/>
      </w:pPr>
      <w:r w:rsidRPr="002F685D">
        <w:t>https://www.pro-medienmagazin.de/glaubwuerdigkeit-des-journalismus-leidet-in-der-pandemie/</w:t>
      </w:r>
      <w:r>
        <w:t>: 1</w:t>
      </w:r>
      <w:r w:rsidR="001067A2">
        <w:t>8</w:t>
      </w:r>
      <w:r>
        <w:t xml:space="preserve">.01.25, </w:t>
      </w:r>
      <w:r w:rsidRPr="008D4713">
        <w:t>Das christliche Medienmagazin</w:t>
      </w:r>
      <w:r>
        <w:t xml:space="preserve">, </w:t>
      </w:r>
      <w:r w:rsidRPr="008D4713">
        <w:t>Glaubwürdigkeit des Journalismus leidet in der Pandemie</w:t>
      </w:r>
    </w:p>
    <w:p w14:paraId="707F9DC1" w14:textId="7458441B" w:rsidR="004640E8" w:rsidRDefault="004640E8" w:rsidP="004640E8">
      <w:pPr>
        <w:pStyle w:val="JugendForscht"/>
      </w:pPr>
      <w:r w:rsidRPr="002F685D">
        <w:t>https://www.journalismusstudie.fb15.tu-dortmund.de/journalismus-und-demokratie/publikum-2024/</w:t>
      </w:r>
      <w:r w:rsidRPr="004640E8">
        <w:t>: 12.01.25, TU Dor</w:t>
      </w:r>
      <w:r>
        <w:t>tmund, Studie zu Journalismus &amp; Demokratie 2024</w:t>
      </w:r>
    </w:p>
    <w:p w14:paraId="6FD867F6" w14:textId="58502B54" w:rsidR="009B4940" w:rsidRPr="009B4940" w:rsidRDefault="009D0ABE" w:rsidP="009B4940">
      <w:pPr>
        <w:pStyle w:val="JugendForscht"/>
      </w:pPr>
      <w:r w:rsidRPr="002F685D">
        <w:t>https://www.nzz.ch/feuilleton/eine-grosse-mehrheit-vertraut-ihnen-ueberhaupt-nicht-oder-nicht-sonderlich-sind-die-massenmedien-in-den-usa-am</w:t>
      </w:r>
      <w:r w:rsidRPr="009B4940">
        <w:t>-ende-ld.1854469: 21.01.25, Marc Neumann, Sind die Massenmedien in den USA am Ende?</w:t>
      </w:r>
    </w:p>
    <w:p w14:paraId="5B1F679B" w14:textId="1C9E81DA" w:rsidR="009B4940" w:rsidRPr="009B4940" w:rsidRDefault="009B4940" w:rsidP="009B4940">
      <w:pPr>
        <w:pStyle w:val="JugendForscht"/>
      </w:pPr>
      <w:r w:rsidRPr="009B4940">
        <w:rPr>
          <w:rStyle w:val="entry-title"/>
        </w:rPr>
        <w:t>https://www.wissenschaft.de/gesellschaft-psychologie/wie-die-digitalisierung-das-leseverhalten-veraendert/</w:t>
      </w:r>
      <w:r>
        <w:rPr>
          <w:rStyle w:val="entry-title"/>
        </w:rPr>
        <w:t xml:space="preserve">: 12.01.25, </w:t>
      </w:r>
      <w:r w:rsidRPr="009B4940">
        <w:rPr>
          <w:rStyle w:val="entry-title"/>
        </w:rPr>
        <w:t>Konradin Medien GmbH</w:t>
      </w:r>
      <w:r>
        <w:rPr>
          <w:rStyle w:val="entry-title"/>
        </w:rPr>
        <w:t xml:space="preserve">, </w:t>
      </w:r>
      <w:r w:rsidRPr="009B4940">
        <w:rPr>
          <w:rStyle w:val="entry-title"/>
        </w:rPr>
        <w:t>Wie die Digitalisierung das Leseverhalten verändert</w:t>
      </w:r>
    </w:p>
    <w:p w14:paraId="0826FF39" w14:textId="77777777" w:rsidR="002C1596" w:rsidRPr="004640E8" w:rsidRDefault="002C1596" w:rsidP="00296C85">
      <w:pPr>
        <w:pStyle w:val="JugendForscht"/>
      </w:pPr>
    </w:p>
    <w:p w14:paraId="7AFE29EE" w14:textId="3FB2D7D2" w:rsidR="00296C85" w:rsidRPr="007617FF" w:rsidRDefault="00296C85" w:rsidP="00296C85">
      <w:pPr>
        <w:pStyle w:val="JugendForscht"/>
        <w:rPr>
          <w:rStyle w:val="Fett"/>
          <w:rFonts w:eastAsiaTheme="majorEastAsia"/>
        </w:rPr>
      </w:pPr>
      <w:r w:rsidRPr="007617FF">
        <w:rPr>
          <w:rStyle w:val="Fett"/>
          <w:rFonts w:eastAsiaTheme="majorEastAsia"/>
        </w:rPr>
        <w:t>8.</w:t>
      </w:r>
      <w:r w:rsidR="00FD5BA9">
        <w:rPr>
          <w:rStyle w:val="Fett"/>
          <w:rFonts w:eastAsiaTheme="majorEastAsia"/>
        </w:rPr>
        <w:t>c</w:t>
      </w:r>
      <w:r w:rsidRPr="007617FF">
        <w:rPr>
          <w:rStyle w:val="Fett"/>
          <w:rFonts w:eastAsiaTheme="majorEastAsia"/>
        </w:rPr>
        <w:t>. Literatur</w:t>
      </w:r>
    </w:p>
    <w:p w14:paraId="039B7EF5" w14:textId="4A0336B4" w:rsidR="00296C85" w:rsidRPr="00296C85" w:rsidRDefault="00296C85" w:rsidP="00296C85">
      <w:pPr>
        <w:pStyle w:val="JugendForscht"/>
        <w:rPr>
          <w:rStyle w:val="Fett"/>
          <w:rFonts w:eastAsiaTheme="majorEastAsia"/>
          <w:b w:val="0"/>
          <w:bCs w:val="0"/>
        </w:rPr>
      </w:pPr>
      <w:r w:rsidRPr="00296C85">
        <w:rPr>
          <w:rStyle w:val="Fett"/>
          <w:rFonts w:eastAsiaTheme="majorEastAsia"/>
          <w:b w:val="0"/>
          <w:bCs w:val="0"/>
        </w:rPr>
        <w:t>- Precht, Richard David</w:t>
      </w:r>
      <w:r w:rsidR="00295A85">
        <w:rPr>
          <w:rStyle w:val="Fett"/>
          <w:rFonts w:eastAsiaTheme="majorEastAsia"/>
          <w:b w:val="0"/>
          <w:bCs w:val="0"/>
        </w:rPr>
        <w:t xml:space="preserve"> und Welzer, Harald</w:t>
      </w:r>
      <w:r w:rsidRPr="00296C85">
        <w:rPr>
          <w:rStyle w:val="Fett"/>
          <w:rFonts w:eastAsiaTheme="majorEastAsia"/>
          <w:b w:val="0"/>
          <w:bCs w:val="0"/>
        </w:rPr>
        <w:t xml:space="preserve">: Die vierte Gewalt – Wie Mehrheitsmeinung gemacht wird, auch wenn sie keine ist, </w:t>
      </w:r>
      <w:r w:rsidR="003F0FC0">
        <w:rPr>
          <w:rStyle w:val="Fett"/>
          <w:rFonts w:eastAsiaTheme="majorEastAsia"/>
          <w:b w:val="0"/>
          <w:bCs w:val="0"/>
        </w:rPr>
        <w:t>Frankfurt am Main,</w:t>
      </w:r>
      <w:r w:rsidRPr="00296C85">
        <w:rPr>
          <w:rStyle w:val="Fett"/>
          <w:rFonts w:eastAsiaTheme="majorEastAsia"/>
          <w:b w:val="0"/>
          <w:bCs w:val="0"/>
        </w:rPr>
        <w:t xml:space="preserve"> 2022  </w:t>
      </w:r>
    </w:p>
    <w:p w14:paraId="7F623B44" w14:textId="6EF259D0" w:rsidR="00296C85" w:rsidRPr="00296C85" w:rsidRDefault="00296C85" w:rsidP="00296C85">
      <w:pPr>
        <w:pStyle w:val="JugendForscht"/>
        <w:rPr>
          <w:rStyle w:val="Fett"/>
          <w:rFonts w:eastAsiaTheme="majorEastAsia"/>
          <w:b w:val="0"/>
          <w:bCs w:val="0"/>
        </w:rPr>
      </w:pPr>
      <w:r w:rsidRPr="00296C85">
        <w:rPr>
          <w:rStyle w:val="Fett"/>
          <w:rFonts w:eastAsiaTheme="majorEastAsia"/>
          <w:b w:val="0"/>
          <w:bCs w:val="0"/>
        </w:rPr>
        <w:t xml:space="preserve">- Teusch, Ulrich: Lückenpresse - Das Ende des Journalismus, wie wir ihn kannten, </w:t>
      </w:r>
      <w:r w:rsidR="003F0FC0">
        <w:rPr>
          <w:rStyle w:val="Fett"/>
          <w:rFonts w:eastAsiaTheme="majorEastAsia"/>
          <w:b w:val="0"/>
          <w:bCs w:val="0"/>
        </w:rPr>
        <w:t>Frankfurt/Main</w:t>
      </w:r>
      <w:r w:rsidRPr="00296C85">
        <w:rPr>
          <w:rStyle w:val="Fett"/>
          <w:rFonts w:eastAsiaTheme="majorEastAsia"/>
          <w:b w:val="0"/>
          <w:bCs w:val="0"/>
        </w:rPr>
        <w:t xml:space="preserve"> 2016  </w:t>
      </w:r>
    </w:p>
    <w:p w14:paraId="76889DBB" w14:textId="626B646F" w:rsidR="00296C85" w:rsidRPr="00296C85" w:rsidRDefault="00296C85" w:rsidP="007617FF">
      <w:pPr>
        <w:pStyle w:val="JugendForscht"/>
        <w:rPr>
          <w:rStyle w:val="Fett"/>
          <w:rFonts w:eastAsiaTheme="majorEastAsia"/>
          <w:b w:val="0"/>
          <w:bCs w:val="0"/>
        </w:rPr>
      </w:pPr>
      <w:r w:rsidRPr="00296C85">
        <w:rPr>
          <w:rStyle w:val="Fett"/>
          <w:rFonts w:eastAsiaTheme="majorEastAsia"/>
          <w:b w:val="0"/>
          <w:bCs w:val="0"/>
        </w:rPr>
        <w:t xml:space="preserve">- Pörksen, Bernhard: Die große Gereiztheit - Wege aus der kollektiven Erregung, </w:t>
      </w:r>
      <w:r w:rsidR="003F0FC0">
        <w:rPr>
          <w:rStyle w:val="Fett"/>
          <w:rFonts w:eastAsiaTheme="majorEastAsia"/>
          <w:b w:val="0"/>
          <w:bCs w:val="0"/>
        </w:rPr>
        <w:t xml:space="preserve">München </w:t>
      </w:r>
      <w:r w:rsidRPr="00296C85">
        <w:rPr>
          <w:rStyle w:val="Fett"/>
          <w:rFonts w:eastAsiaTheme="majorEastAsia"/>
          <w:b w:val="0"/>
          <w:bCs w:val="0"/>
        </w:rPr>
        <w:t xml:space="preserve">2018  </w:t>
      </w:r>
    </w:p>
    <w:p w14:paraId="7217FCDA" w14:textId="6D57DE2B" w:rsidR="00296C85" w:rsidRPr="00296C85" w:rsidRDefault="00296C85" w:rsidP="007617FF">
      <w:pPr>
        <w:pStyle w:val="JugendForscht"/>
        <w:rPr>
          <w:b/>
          <w:bCs/>
        </w:rPr>
      </w:pPr>
      <w:r w:rsidRPr="00296C85">
        <w:rPr>
          <w:rStyle w:val="Fett"/>
          <w:rFonts w:eastAsiaTheme="majorEastAsia"/>
          <w:b w:val="0"/>
          <w:bCs w:val="0"/>
        </w:rPr>
        <w:lastRenderedPageBreak/>
        <w:t>- Nocun, Katharina</w:t>
      </w:r>
      <w:r w:rsidR="003F0FC0">
        <w:rPr>
          <w:rStyle w:val="Fett"/>
          <w:rFonts w:eastAsiaTheme="majorEastAsia"/>
          <w:b w:val="0"/>
          <w:bCs w:val="0"/>
        </w:rPr>
        <w:t xml:space="preserve"> und Lamberty, Pia</w:t>
      </w:r>
      <w:r w:rsidRPr="00296C85">
        <w:rPr>
          <w:rStyle w:val="Fett"/>
          <w:rFonts w:eastAsiaTheme="majorEastAsia"/>
          <w:b w:val="0"/>
          <w:bCs w:val="0"/>
        </w:rPr>
        <w:t xml:space="preserve">: Fake Facts - Wie Verschwörungstheorien unser Denken bestimmen, </w:t>
      </w:r>
      <w:r w:rsidR="003F0FC0">
        <w:rPr>
          <w:rStyle w:val="Fett"/>
          <w:rFonts w:eastAsiaTheme="majorEastAsia"/>
          <w:b w:val="0"/>
          <w:bCs w:val="0"/>
        </w:rPr>
        <w:t xml:space="preserve">Köln </w:t>
      </w:r>
      <w:r w:rsidRPr="00296C85">
        <w:rPr>
          <w:rStyle w:val="Fett"/>
          <w:rFonts w:eastAsiaTheme="majorEastAsia"/>
          <w:b w:val="0"/>
          <w:bCs w:val="0"/>
        </w:rPr>
        <w:t>2020</w:t>
      </w:r>
    </w:p>
    <w:p w14:paraId="1D4C2305" w14:textId="77777777" w:rsidR="00296C85" w:rsidRPr="000956EC" w:rsidRDefault="00296C85" w:rsidP="007617FF">
      <w:pPr>
        <w:pStyle w:val="JugendForscht"/>
      </w:pPr>
    </w:p>
    <w:p w14:paraId="544338DC" w14:textId="109BDD4B" w:rsidR="00BA7C0F" w:rsidRPr="007617FF" w:rsidRDefault="00FD5BA9" w:rsidP="00FD5BA9">
      <w:pPr>
        <w:pStyle w:val="JugendForscht"/>
        <w:rPr>
          <w:b/>
          <w:bCs/>
        </w:rPr>
      </w:pPr>
      <w:bookmarkStart w:id="10" w:name="_Hlk187581163"/>
      <w:r>
        <w:rPr>
          <w:b/>
          <w:bCs/>
        </w:rPr>
        <w:t xml:space="preserve">8.d. </w:t>
      </w:r>
      <w:r w:rsidR="00BA7C0F" w:rsidRPr="007617FF">
        <w:rPr>
          <w:b/>
          <w:bCs/>
        </w:rPr>
        <w:t>Levi Blumenwitz</w:t>
      </w:r>
    </w:p>
    <w:p w14:paraId="117BEF89" w14:textId="58AD51F7" w:rsidR="00BA7C0F" w:rsidRDefault="00BA7C0F" w:rsidP="007617FF">
      <w:pPr>
        <w:pStyle w:val="JugendForscht"/>
      </w:pPr>
      <w:r>
        <w:t xml:space="preserve">A: </w:t>
      </w:r>
      <w:r w:rsidRPr="00E63950">
        <w:t>https://github.com/AdminL3/Jugend-Forscht/</w:t>
      </w:r>
      <w:r w:rsidRPr="00BA7C0F">
        <w:t>: 12.01.25, Levi Blumenwitz, Komplette Codebase für</w:t>
      </w:r>
      <w:r>
        <w:t xml:space="preserve"> das Jugend Forscht Projekt</w:t>
      </w:r>
    </w:p>
    <w:p w14:paraId="5F0B595F" w14:textId="66FB1431" w:rsidR="00BA7C0F" w:rsidRDefault="00BA7C0F" w:rsidP="007617FF">
      <w:pPr>
        <w:pStyle w:val="JugendForscht"/>
      </w:pPr>
      <w:r>
        <w:t xml:space="preserve">B: </w:t>
      </w:r>
      <w:r w:rsidRPr="00E63950">
        <w:t>https://github.com/AdminL3/Jugend-Forscht/tree/main/Output</w:t>
      </w:r>
      <w:r w:rsidRPr="00BA7C0F">
        <w:t>: 12.01.25, Levi Blumenwitz, Gen</w:t>
      </w:r>
      <w:r>
        <w:t>erierte Graphen</w:t>
      </w:r>
    </w:p>
    <w:p w14:paraId="3E4E5D02" w14:textId="18DE0144" w:rsidR="00BA7C0F" w:rsidRDefault="00BA7C0F" w:rsidP="007617FF">
      <w:pPr>
        <w:pStyle w:val="JugendForscht"/>
      </w:pPr>
      <w:r>
        <w:t xml:space="preserve">C: </w:t>
      </w:r>
      <w:r w:rsidRPr="00E63950">
        <w:t>https://github.com/AdminL3/Jugend-Forscht/blob/main/Plotting/Plotting.py</w:t>
      </w:r>
      <w:r w:rsidRPr="00BA7C0F">
        <w:t>: 12.01.25, Levi Blumenwitz, Code</w:t>
      </w:r>
      <w:r>
        <w:t xml:space="preserve"> für die Globale Funktion „Plotting.py“</w:t>
      </w:r>
    </w:p>
    <w:p w14:paraId="0529C7A5" w14:textId="05CF41CC" w:rsidR="00BA7C0F" w:rsidRDefault="00BA7C0F" w:rsidP="007617FF">
      <w:pPr>
        <w:pStyle w:val="JugendForscht"/>
        <w:rPr>
          <w:lang w:val="en-GB"/>
        </w:rPr>
      </w:pPr>
      <w:r w:rsidRPr="00BA7C0F">
        <w:rPr>
          <w:lang w:val="en-GB"/>
        </w:rPr>
        <w:t xml:space="preserve">D: </w:t>
      </w:r>
      <w:r w:rsidRPr="00E63950">
        <w:rPr>
          <w:lang w:val="en-GB"/>
        </w:rPr>
        <w:t>https://medium.com/@l-blu/running-python-in-the-cloud-3413fe59dfec</w:t>
      </w:r>
      <w:r w:rsidRPr="00BA7C0F">
        <w:rPr>
          <w:lang w:val="en-GB"/>
        </w:rPr>
        <w:t>: 12.01.25, Le</w:t>
      </w:r>
      <w:r>
        <w:rPr>
          <w:lang w:val="en-GB"/>
        </w:rPr>
        <w:t xml:space="preserve">vi Blumenwitz, </w:t>
      </w:r>
      <w:r w:rsidRPr="00BA7C0F">
        <w:rPr>
          <w:lang w:val="en-GB"/>
        </w:rPr>
        <w:t>Running Python in the Cloud</w:t>
      </w:r>
      <w:r>
        <w:rPr>
          <w:lang w:val="en-GB"/>
        </w:rPr>
        <w:t xml:space="preserve"> using AWS</w:t>
      </w:r>
    </w:p>
    <w:p w14:paraId="04820886" w14:textId="6EB567DB" w:rsidR="00C309CE" w:rsidRDefault="00C309CE" w:rsidP="007617FF">
      <w:pPr>
        <w:pStyle w:val="JugendForscht"/>
      </w:pPr>
      <w:r w:rsidRPr="00C309CE">
        <w:t xml:space="preserve">E: </w:t>
      </w:r>
      <w:r w:rsidRPr="00E63950">
        <w:t>https://github.com/AdminL3/Jugend-Forscht/tree/main/data-collection/Errors</w:t>
      </w:r>
      <w:r>
        <w:t>: 12.01.25, Levi Blumenwitz, Fehlermeldungen beim Sammeln des Quellcodes</w:t>
      </w:r>
    </w:p>
    <w:p w14:paraId="405E3798" w14:textId="7C27A9F4" w:rsidR="00A15604" w:rsidRDefault="00A15604" w:rsidP="007617FF">
      <w:pPr>
        <w:pStyle w:val="JugendForscht"/>
      </w:pPr>
      <w:r w:rsidRPr="00A15604">
        <w:t xml:space="preserve">F: </w:t>
      </w:r>
      <w:r w:rsidRPr="00CF4591">
        <w:t>https://github.com/AdminL3/Jugend-Forscht/blob/main/Plotting/Sentimental/Graph.py</w:t>
      </w:r>
      <w:r w:rsidRPr="00A15604">
        <w:t>: 12.01.25, Levi Blumenwitz, A</w:t>
      </w:r>
      <w:r>
        <w:t xml:space="preserve">ufrufen der </w:t>
      </w:r>
      <w:r w:rsidRPr="00A15604">
        <w:t>graph(</w:t>
      </w:r>
      <w:r>
        <w:t>…) Funktion um Graphen zu erstellen</w:t>
      </w:r>
      <w:bookmarkEnd w:id="0"/>
      <w:bookmarkEnd w:id="10"/>
    </w:p>
    <w:p w14:paraId="7EAD4D94" w14:textId="13E8E895" w:rsidR="00F35AA7" w:rsidRPr="00A06622" w:rsidRDefault="00F35AA7" w:rsidP="007617FF">
      <w:pPr>
        <w:pStyle w:val="JugendForscht"/>
      </w:pPr>
      <w:r w:rsidRPr="00A06622">
        <w:t>G: https://jugend-forscht-wordcount.streamlit.app/: 21.01.25, Levi Blumenwitz,</w:t>
      </w:r>
      <w:r w:rsidR="00A06622" w:rsidRPr="00A06622">
        <w:t xml:space="preserve"> Websei</w:t>
      </w:r>
      <w:r w:rsidR="00A06622">
        <w:t xml:space="preserve">te zum Visualisieren der </w:t>
      </w:r>
      <w:r w:rsidR="007D4F5C">
        <w:t>Wörteranzahl</w:t>
      </w:r>
      <w:r w:rsidRPr="00A06622">
        <w:t xml:space="preserve"> </w:t>
      </w:r>
    </w:p>
    <w:p w14:paraId="42741F6F" w14:textId="5139AD6C" w:rsidR="00F35AA7" w:rsidRPr="007D4F5C" w:rsidRDefault="00F35AA7" w:rsidP="007617FF">
      <w:pPr>
        <w:pStyle w:val="JugendForscht"/>
      </w:pPr>
      <w:r w:rsidRPr="007D4F5C">
        <w:t>H: https://jugend-forscht-sentiment.streamlit.app/: 21.01.25, Levi Blumenwitz,</w:t>
      </w:r>
      <w:r w:rsidR="00A06622" w:rsidRPr="007D4F5C">
        <w:t xml:space="preserve"> </w:t>
      </w:r>
      <w:r w:rsidR="007D4F5C" w:rsidRPr="00A06622">
        <w:t>Websei</w:t>
      </w:r>
      <w:r w:rsidR="007D4F5C">
        <w:t xml:space="preserve">te zum Visualisieren der </w:t>
      </w:r>
      <w:r w:rsidR="00C11B82">
        <w:t>Polarisation und Subjektivität</w:t>
      </w:r>
    </w:p>
    <w:sectPr w:rsidR="00F35AA7" w:rsidRPr="007D4F5C" w:rsidSect="00847A8F">
      <w:type w:val="continuous"/>
      <w:pgSz w:w="11906" w:h="16838" w:code="9"/>
      <w:pgMar w:top="1702" w:right="1418" w:bottom="851" w:left="1418" w:header="568" w:footer="33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F6534B" w14:textId="77777777" w:rsidR="001D0ECC" w:rsidRDefault="001D0ECC">
      <w:r>
        <w:separator/>
      </w:r>
    </w:p>
  </w:endnote>
  <w:endnote w:type="continuationSeparator" w:id="0">
    <w:p w14:paraId="72527C59" w14:textId="77777777" w:rsidR="001D0ECC" w:rsidRDefault="001D0ECC">
      <w:r>
        <w:continuationSeparator/>
      </w:r>
    </w:p>
  </w:endnote>
  <w:endnote w:type="continuationNotice" w:id="1">
    <w:p w14:paraId="04F49F7E" w14:textId="77777777" w:rsidR="001D0ECC" w:rsidRDefault="001D0ECC">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 w:name="Calibri Light">
    <w:panose1 w:val="020F0302020204030204"/>
    <w:charset w:val="00"/>
    <w:family w:val="swiss"/>
    <w:pitch w:val="variable"/>
    <w:sig w:usb0="A00002EF" w:usb1="4000207B" w:usb2="00000000" w:usb3="00000000" w:csb0="0000009F" w:csb1="00000000"/>
  </w:font>
  <w:font w:name="Helvetica">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8EACF" w14:textId="5EA22FAA" w:rsidR="0024116B" w:rsidRPr="001C3705" w:rsidRDefault="00E81D73" w:rsidP="00CE3BFF">
    <w:pPr>
      <w:tabs>
        <w:tab w:val="right" w:pos="9354"/>
      </w:tabs>
      <w:rPr>
        <w:rFonts w:cs="Arial"/>
        <w:sz w:val="18"/>
        <w:szCs w:val="18"/>
      </w:rPr>
    </w:pPr>
    <w:r w:rsidRPr="00D3057D">
      <w:rPr>
        <w:rFonts w:cs="Arial"/>
        <w:sz w:val="18"/>
        <w:szCs w:val="18"/>
      </w:rPr>
      <w:t>Stand</w:t>
    </w:r>
    <w:r w:rsidR="00813388">
      <w:rPr>
        <w:rFonts w:cs="Arial"/>
        <w:sz w:val="18"/>
        <w:szCs w:val="18"/>
      </w:rPr>
      <w:t>:</w:t>
    </w:r>
    <w:r w:rsidR="008338A4">
      <w:rPr>
        <w:rFonts w:cs="Arial"/>
        <w:sz w:val="18"/>
        <w:szCs w:val="18"/>
      </w:rPr>
      <w:t xml:space="preserve"> </w:t>
    </w:r>
    <w:r w:rsidR="008338A4">
      <w:rPr>
        <w:rFonts w:cs="Arial"/>
        <w:sz w:val="18"/>
        <w:szCs w:val="18"/>
      </w:rPr>
      <w:fldChar w:fldCharType="begin"/>
    </w:r>
    <w:r w:rsidR="008338A4">
      <w:rPr>
        <w:rFonts w:cs="Arial"/>
        <w:sz w:val="18"/>
        <w:szCs w:val="18"/>
      </w:rPr>
      <w:instrText xml:space="preserve"> TIME \@ "dddd, d. MMMM yyyy" </w:instrText>
    </w:r>
    <w:r w:rsidR="008338A4">
      <w:rPr>
        <w:rFonts w:cs="Arial"/>
        <w:sz w:val="18"/>
        <w:szCs w:val="18"/>
      </w:rPr>
      <w:fldChar w:fldCharType="separate"/>
    </w:r>
    <w:r w:rsidR="00CF3C56">
      <w:rPr>
        <w:rFonts w:cs="Arial"/>
        <w:noProof/>
        <w:sz w:val="18"/>
        <w:szCs w:val="18"/>
      </w:rPr>
      <w:t>Samstag, 18. Januar 2025</w:t>
    </w:r>
    <w:r w:rsidR="008338A4">
      <w:rPr>
        <w:rFonts w:cs="Arial"/>
        <w:sz w:val="18"/>
        <w:szCs w:val="18"/>
      </w:rPr>
      <w:fldChar w:fldCharType="end"/>
    </w:r>
    <w:r w:rsidR="0024116B" w:rsidRPr="00B72EA9">
      <w:rPr>
        <w:rFonts w:cs="Arial"/>
        <w:szCs w:val="21"/>
      </w:rPr>
      <w:tab/>
    </w:r>
    <w:r w:rsidR="0024116B" w:rsidRPr="00B72EA9">
      <w:rPr>
        <w:rFonts w:cs="Arial"/>
        <w:b/>
        <w:szCs w:val="21"/>
      </w:rPr>
      <w:fldChar w:fldCharType="begin"/>
    </w:r>
    <w:r w:rsidR="0024116B" w:rsidRPr="00B72EA9">
      <w:rPr>
        <w:rFonts w:cs="Arial"/>
        <w:b/>
        <w:szCs w:val="21"/>
      </w:rPr>
      <w:instrText xml:space="preserve"> PAGE </w:instrText>
    </w:r>
    <w:r w:rsidR="0024116B" w:rsidRPr="00B72EA9">
      <w:rPr>
        <w:rFonts w:cs="Arial"/>
        <w:b/>
        <w:szCs w:val="21"/>
      </w:rPr>
      <w:fldChar w:fldCharType="separate"/>
    </w:r>
    <w:r w:rsidR="00D3057D">
      <w:rPr>
        <w:rFonts w:cs="Arial"/>
        <w:b/>
        <w:noProof/>
        <w:szCs w:val="21"/>
      </w:rPr>
      <w:t>5</w:t>
    </w:r>
    <w:r w:rsidR="0024116B" w:rsidRPr="00B72EA9">
      <w:rPr>
        <w:rFonts w:cs="Arial"/>
        <w:b/>
        <w:szCs w:val="21"/>
      </w:rPr>
      <w:fldChar w:fldCharType="end"/>
    </w:r>
    <w:r w:rsidR="0024116B" w:rsidRPr="00B72EA9">
      <w:rPr>
        <w:rFonts w:cs="Arial"/>
        <w:szCs w:val="21"/>
      </w:rPr>
      <w:t>/</w:t>
    </w:r>
    <w:r w:rsidR="0024116B" w:rsidRPr="00B72EA9">
      <w:rPr>
        <w:rFonts w:cs="Arial"/>
        <w:szCs w:val="21"/>
      </w:rPr>
      <w:fldChar w:fldCharType="begin"/>
    </w:r>
    <w:r w:rsidR="0024116B" w:rsidRPr="00B72EA9">
      <w:rPr>
        <w:rFonts w:cs="Arial"/>
        <w:szCs w:val="21"/>
      </w:rPr>
      <w:instrText xml:space="preserve"> NUMPAGES </w:instrText>
    </w:r>
    <w:r w:rsidR="0024116B" w:rsidRPr="00B72EA9">
      <w:rPr>
        <w:rFonts w:cs="Arial"/>
        <w:szCs w:val="21"/>
      </w:rPr>
      <w:fldChar w:fldCharType="separate"/>
    </w:r>
    <w:r w:rsidR="00D3057D">
      <w:rPr>
        <w:rFonts w:cs="Arial"/>
        <w:noProof/>
        <w:szCs w:val="21"/>
      </w:rPr>
      <w:t>5</w:t>
    </w:r>
    <w:r w:rsidR="0024116B" w:rsidRPr="00B72EA9">
      <w:rPr>
        <w:rFonts w:cs="Arial"/>
        <w:szCs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B89EA7" w14:textId="77777777" w:rsidR="001D0ECC" w:rsidRDefault="001D0ECC">
      <w:r>
        <w:separator/>
      </w:r>
    </w:p>
  </w:footnote>
  <w:footnote w:type="continuationSeparator" w:id="0">
    <w:p w14:paraId="60B6A423" w14:textId="77777777" w:rsidR="001D0ECC" w:rsidRDefault="001D0ECC">
      <w:r>
        <w:continuationSeparator/>
      </w:r>
    </w:p>
  </w:footnote>
  <w:footnote w:type="continuationNotice" w:id="1">
    <w:p w14:paraId="433E0F91" w14:textId="77777777" w:rsidR="001D0ECC" w:rsidRDefault="001D0ECC">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7D810" w14:textId="77777777" w:rsidR="0024116B" w:rsidRDefault="0024116B" w:rsidP="009B16BB">
    <w:pPr>
      <w:pStyle w:val="Kopfzeile"/>
      <w:jc w:val="center"/>
    </w:pPr>
    <w:r>
      <w:rPr>
        <w:noProof/>
      </w:rPr>
      <mc:AlternateContent>
        <mc:Choice Requires="wpg">
          <w:drawing>
            <wp:anchor distT="0" distB="0" distL="114300" distR="114300" simplePos="0" relativeHeight="251658241" behindDoc="0" locked="0" layoutInCell="1" allowOverlap="1" wp14:anchorId="211DA723" wp14:editId="09A1AC8E">
              <wp:simplePos x="0" y="0"/>
              <wp:positionH relativeFrom="column">
                <wp:posOffset>-417195</wp:posOffset>
              </wp:positionH>
              <wp:positionV relativeFrom="paragraph">
                <wp:posOffset>-4445</wp:posOffset>
              </wp:positionV>
              <wp:extent cx="6624000" cy="550545"/>
              <wp:effectExtent l="0" t="0" r="31115" b="8255"/>
              <wp:wrapThrough wrapText="bothSides">
                <wp:wrapPolygon edited="0">
                  <wp:start x="6295" y="0"/>
                  <wp:lineTo x="6295" y="15945"/>
                  <wp:lineTo x="0" y="19931"/>
                  <wp:lineTo x="0" y="20927"/>
                  <wp:lineTo x="21619" y="20927"/>
                  <wp:lineTo x="21619" y="19931"/>
                  <wp:lineTo x="15406" y="15945"/>
                  <wp:lineTo x="15406" y="0"/>
                  <wp:lineTo x="6295" y="0"/>
                </wp:wrapPolygon>
              </wp:wrapThrough>
              <wp:docPr id="2" name="Gruppierung 2"/>
              <wp:cNvGraphicFramePr/>
              <a:graphic xmlns:a="http://schemas.openxmlformats.org/drawingml/2006/main">
                <a:graphicData uri="http://schemas.microsoft.com/office/word/2010/wordprocessingGroup">
                  <wpg:wgp>
                    <wpg:cNvGrpSpPr/>
                    <wpg:grpSpPr>
                      <a:xfrm>
                        <a:off x="0" y="0"/>
                        <a:ext cx="6624000" cy="550545"/>
                        <a:chOff x="0" y="0"/>
                        <a:chExt cx="6624000" cy="550545"/>
                      </a:xfrm>
                    </wpg:grpSpPr>
                    <pic:pic xmlns:pic="http://schemas.openxmlformats.org/drawingml/2006/picture">
                      <pic:nvPicPr>
                        <pic:cNvPr id="29" name="Bild 29"/>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1979295" y="0"/>
                          <a:ext cx="2732405" cy="550545"/>
                        </a:xfrm>
                        <a:prstGeom prst="rect">
                          <a:avLst/>
                        </a:prstGeom>
                        <a:noFill/>
                        <a:ln>
                          <a:noFill/>
                        </a:ln>
                        <a:extLst>
                          <a:ext uri="{FAA26D3D-D897-4be2-8F04-BA451C77F1D7}">
                            <ma14:placeholderFlag xmlns:oel="http://schemas.microsoft.com/office/2019/extlst" xmlns:w16du="http://schemas.microsoft.com/office/word/2023/wordml/word16du" xmlns:w16sdtfl="http://schemas.microsoft.com/office/word/2024/wordml/sdtformatlock"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wps:wsp>
                      <wps:cNvPr id="31" name="Gerade Verbindung 31"/>
                      <wps:cNvCnPr/>
                      <wps:spPr>
                        <a:xfrm>
                          <a:off x="0" y="520700"/>
                          <a:ext cx="6624000" cy="0"/>
                        </a:xfrm>
                        <a:prstGeom prst="line">
                          <a:avLst/>
                        </a:prstGeom>
                        <a:ln w="6350">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xmlns:oel="http://schemas.microsoft.com/office/2019/extlst" xmlns:w16du="http://schemas.microsoft.com/office/word/2023/wordml/word16du" xmlns:w16sdtfl="http://schemas.microsoft.com/office/word/2024/wordml/sdtformatlock">
          <w:pict>
            <v:group w14:anchorId="7A126CF7" id="Gruppierung 2" o:spid="_x0000_s1026" style="position:absolute;margin-left:-32.85pt;margin-top:-.35pt;width:521.55pt;height:43.35pt;z-index:251659264" coordsize="66240,55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d 29" o:spid="_x0000_s1027" type="#_x0000_t75" style="position:absolute;left:19792;width:27325;height:55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">
                <v:imagedata r:id="rId2" o:title=""/>
              </v:shape>
              <v:line id="Gerade Verbindung 31" o:spid="_x0000_s1028" style="position:absolute;visibility:visible;mso-wrap-style:square" from="0,5207" to="66240,5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" strokecolor="black [3213]" strokeweight=".5pt"/>
              <w10:wrap type="through"/>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5C6325" w14:textId="77777777" w:rsidR="0024116B" w:rsidRDefault="0024116B">
    <w:pPr>
      <w:pStyle w:val="Kopfzeile"/>
      <w:jc w:val="center"/>
      <w:rPr>
        <w:noProof/>
      </w:rPr>
    </w:pPr>
    <w:r>
      <w:rPr>
        <w:noProof/>
      </w:rPr>
      <w:drawing>
        <wp:anchor distT="0" distB="0" distL="114300" distR="114300" simplePos="0" relativeHeight="251658240" behindDoc="0" locked="0" layoutInCell="1" allowOverlap="1" wp14:anchorId="1A6577F7" wp14:editId="41B7F0EF">
          <wp:simplePos x="0" y="0"/>
          <wp:positionH relativeFrom="column">
            <wp:posOffset>1875790</wp:posOffset>
          </wp:positionH>
          <wp:positionV relativeFrom="paragraph">
            <wp:posOffset>19685</wp:posOffset>
          </wp:positionV>
          <wp:extent cx="2172335" cy="296545"/>
          <wp:effectExtent l="25400" t="0" r="12065" b="0"/>
          <wp:wrapTight wrapText="bothSides">
            <wp:wrapPolygon edited="0">
              <wp:start x="-253" y="0"/>
              <wp:lineTo x="-253" y="20351"/>
              <wp:lineTo x="21720" y="20351"/>
              <wp:lineTo x="21720" y="0"/>
              <wp:lineTo x="-253" y="0"/>
            </wp:wrapPolygon>
          </wp:wrapTight>
          <wp:docPr id="3" name="Bild 30" descr="Group:Öffentlichkeitsarbeit:Logos:Jugend forscht:Jufo_Logos_081117:Jufo schwarz:DE_Jugend_forscht-RGB_klein_45K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oup:Öffentlichkeitsarbeit:Logos:Jugend forscht:Jufo_Logos_081117:Jufo schwarz:DE_Jugend_forscht-RGB_klein_45KB.jpg"/>
                  <pic:cNvPicPr>
                    <a:picLocks noChangeAspect="1" noChangeArrowheads="1"/>
                  </pic:cNvPicPr>
                </pic:nvPicPr>
                <pic:blipFill>
                  <a:blip r:embed="rId1"/>
                  <a:srcRect/>
                  <a:stretch>
                    <a:fillRect/>
                  </a:stretch>
                </pic:blipFill>
                <pic:spPr bwMode="auto">
                  <a:xfrm>
                    <a:off x="0" y="0"/>
                    <a:ext cx="2172335" cy="296545"/>
                  </a:xfrm>
                  <a:prstGeom prst="rect">
                    <a:avLst/>
                  </a:prstGeom>
                  <a:noFill/>
                  <a:ln w="9525">
                    <a:noFill/>
                    <a:miter lim="800000"/>
                    <a:headEnd/>
                    <a:tailEnd/>
                  </a:ln>
                </pic:spPr>
              </pic:pic>
            </a:graphicData>
          </a:graphic>
        </wp:anchor>
      </w:drawing>
    </w:r>
  </w:p>
  <w:p w14:paraId="20544774" w14:textId="77777777" w:rsidR="0024116B" w:rsidRDefault="0024116B">
    <w:pPr>
      <w:pStyle w:val="Kopfzeile"/>
      <w:jc w:val="center"/>
      <w:rPr>
        <w:noProof/>
      </w:rPr>
    </w:pPr>
  </w:p>
  <w:p w14:paraId="5C45EBC7" w14:textId="77777777" w:rsidR="0024116B" w:rsidRDefault="0024116B">
    <w:pPr>
      <w:pStyle w:val="Kopfzeile"/>
      <w:jc w:val="center"/>
    </w:pPr>
  </w:p>
  <w:p w14:paraId="01732BCE" w14:textId="77777777" w:rsidR="0024116B" w:rsidRDefault="0024116B">
    <w:pPr>
      <w:pStyle w:val="Kopfzeile"/>
      <w:pBdr>
        <w:top w:val="single" w:sz="4" w:space="6" w:color="auto"/>
      </w:pBdr>
      <w:ind w:left="-284" w:right="-286"/>
      <w:jc w:val="center"/>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620" type="#_x0000_t75" style="width:3in;height:3in" o:bullet="t"/>
    </w:pict>
  </w:numPicBullet>
  <w:numPicBullet w:numPicBulletId="1">
    <w:pict>
      <v:shape id="_x0000_i1621" type="#_x0000_t75" style="width:3in;height:3in" o:bullet="t"/>
    </w:pict>
  </w:numPicBullet>
  <w:numPicBullet w:numPicBulletId="2">
    <w:pict>
      <v:shape id="_x0000_i1622" type="#_x0000_t75" style="width:3in;height:3in" o:bullet="t"/>
    </w:pict>
  </w:numPicBullet>
  <w:abstractNum w:abstractNumId="0" w15:restartNumberingAfterBreak="0">
    <w:nsid w:val="FFFFFF7F"/>
    <w:multiLevelType w:val="singleLevel"/>
    <w:tmpl w:val="F0904FDE"/>
    <w:lvl w:ilvl="0">
      <w:start w:val="1"/>
      <w:numFmt w:val="decimal"/>
      <w:lvlText w:val="%1."/>
      <w:lvlJc w:val="left"/>
      <w:pPr>
        <w:tabs>
          <w:tab w:val="num" w:pos="643"/>
        </w:tabs>
        <w:ind w:left="643" w:hanging="360"/>
      </w:pPr>
    </w:lvl>
  </w:abstractNum>
  <w:abstractNum w:abstractNumId="1" w15:restartNumberingAfterBreak="0">
    <w:nsid w:val="FFFFFF80"/>
    <w:multiLevelType w:val="singleLevel"/>
    <w:tmpl w:val="B9E88FE8"/>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069A9796"/>
    <w:lvl w:ilvl="0">
      <w:start w:val="1"/>
      <w:numFmt w:val="bullet"/>
      <w:lvlText w:val=""/>
      <w:lvlJc w:val="left"/>
      <w:pPr>
        <w:tabs>
          <w:tab w:val="num" w:pos="1209"/>
        </w:tabs>
        <w:ind w:left="1209" w:hanging="360"/>
      </w:pPr>
      <w:rPr>
        <w:rFonts w:ascii="Symbol" w:hAnsi="Symbol" w:hint="default"/>
      </w:rPr>
    </w:lvl>
  </w:abstractNum>
  <w:abstractNum w:abstractNumId="3" w15:restartNumberingAfterBreak="0">
    <w:nsid w:val="FFFFFF82"/>
    <w:multiLevelType w:val="singleLevel"/>
    <w:tmpl w:val="B65462DC"/>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3"/>
    <w:multiLevelType w:val="singleLevel"/>
    <w:tmpl w:val="7118182C"/>
    <w:lvl w:ilvl="0">
      <w:start w:val="1"/>
      <w:numFmt w:val="bullet"/>
      <w:lvlText w:val=""/>
      <w:lvlJc w:val="left"/>
      <w:pPr>
        <w:tabs>
          <w:tab w:val="num" w:pos="643"/>
        </w:tabs>
        <w:ind w:left="643" w:hanging="360"/>
      </w:pPr>
      <w:rPr>
        <w:rFonts w:ascii="Symbol" w:hAnsi="Symbol" w:hint="default"/>
      </w:rPr>
    </w:lvl>
  </w:abstractNum>
  <w:abstractNum w:abstractNumId="5" w15:restartNumberingAfterBreak="0">
    <w:nsid w:val="FFFFFF89"/>
    <w:multiLevelType w:val="singleLevel"/>
    <w:tmpl w:val="E7A2E852"/>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8E56F32"/>
    <w:multiLevelType w:val="hybridMultilevel"/>
    <w:tmpl w:val="3EF6B2F8"/>
    <w:lvl w:ilvl="0" w:tplc="0809000F">
      <w:start w:val="6"/>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0B224AE9"/>
    <w:multiLevelType w:val="hybridMultilevel"/>
    <w:tmpl w:val="3A5AE652"/>
    <w:lvl w:ilvl="0" w:tplc="B7BEAD4E">
      <w:start w:val="1"/>
      <w:numFmt w:val="bullet"/>
      <w:lvlText w:val=""/>
      <w:lvlJc w:val="left"/>
      <w:pPr>
        <w:ind w:left="1146" w:hanging="360"/>
      </w:pPr>
      <w:rPr>
        <w:rFonts w:ascii="Symbol" w:hAnsi="Symbol" w:hint="default"/>
        <w:sz w:val="16"/>
      </w:rPr>
    </w:lvl>
    <w:lvl w:ilvl="1" w:tplc="04070003" w:tentative="1">
      <w:start w:val="1"/>
      <w:numFmt w:val="bullet"/>
      <w:lvlText w:val="o"/>
      <w:lvlJc w:val="left"/>
      <w:pPr>
        <w:ind w:left="1506" w:hanging="360"/>
      </w:pPr>
      <w:rPr>
        <w:rFonts w:ascii="Courier New" w:hAnsi="Courier New" w:hint="default"/>
      </w:rPr>
    </w:lvl>
    <w:lvl w:ilvl="2" w:tplc="04070005" w:tentative="1">
      <w:start w:val="1"/>
      <w:numFmt w:val="bullet"/>
      <w:lvlText w:val=""/>
      <w:lvlJc w:val="left"/>
      <w:pPr>
        <w:ind w:left="2226" w:hanging="360"/>
      </w:pPr>
      <w:rPr>
        <w:rFonts w:ascii="Wingdings" w:hAnsi="Wingdings" w:hint="default"/>
      </w:rPr>
    </w:lvl>
    <w:lvl w:ilvl="3" w:tplc="04070001" w:tentative="1">
      <w:start w:val="1"/>
      <w:numFmt w:val="bullet"/>
      <w:lvlText w:val=""/>
      <w:lvlJc w:val="left"/>
      <w:pPr>
        <w:ind w:left="2946" w:hanging="360"/>
      </w:pPr>
      <w:rPr>
        <w:rFonts w:ascii="Symbol" w:hAnsi="Symbol" w:hint="default"/>
      </w:rPr>
    </w:lvl>
    <w:lvl w:ilvl="4" w:tplc="04070003" w:tentative="1">
      <w:start w:val="1"/>
      <w:numFmt w:val="bullet"/>
      <w:lvlText w:val="o"/>
      <w:lvlJc w:val="left"/>
      <w:pPr>
        <w:ind w:left="3666" w:hanging="360"/>
      </w:pPr>
      <w:rPr>
        <w:rFonts w:ascii="Courier New" w:hAnsi="Courier New" w:hint="default"/>
      </w:rPr>
    </w:lvl>
    <w:lvl w:ilvl="5" w:tplc="04070005" w:tentative="1">
      <w:start w:val="1"/>
      <w:numFmt w:val="bullet"/>
      <w:lvlText w:val=""/>
      <w:lvlJc w:val="left"/>
      <w:pPr>
        <w:ind w:left="4386" w:hanging="360"/>
      </w:pPr>
      <w:rPr>
        <w:rFonts w:ascii="Wingdings" w:hAnsi="Wingdings" w:hint="default"/>
      </w:rPr>
    </w:lvl>
    <w:lvl w:ilvl="6" w:tplc="04070001" w:tentative="1">
      <w:start w:val="1"/>
      <w:numFmt w:val="bullet"/>
      <w:lvlText w:val=""/>
      <w:lvlJc w:val="left"/>
      <w:pPr>
        <w:ind w:left="5106" w:hanging="360"/>
      </w:pPr>
      <w:rPr>
        <w:rFonts w:ascii="Symbol" w:hAnsi="Symbol" w:hint="default"/>
      </w:rPr>
    </w:lvl>
    <w:lvl w:ilvl="7" w:tplc="04070003" w:tentative="1">
      <w:start w:val="1"/>
      <w:numFmt w:val="bullet"/>
      <w:lvlText w:val="o"/>
      <w:lvlJc w:val="left"/>
      <w:pPr>
        <w:ind w:left="5826" w:hanging="360"/>
      </w:pPr>
      <w:rPr>
        <w:rFonts w:ascii="Courier New" w:hAnsi="Courier New" w:hint="default"/>
      </w:rPr>
    </w:lvl>
    <w:lvl w:ilvl="8" w:tplc="04070005" w:tentative="1">
      <w:start w:val="1"/>
      <w:numFmt w:val="bullet"/>
      <w:lvlText w:val=""/>
      <w:lvlJc w:val="left"/>
      <w:pPr>
        <w:ind w:left="6546" w:hanging="360"/>
      </w:pPr>
      <w:rPr>
        <w:rFonts w:ascii="Wingdings" w:hAnsi="Wingdings" w:hint="default"/>
      </w:rPr>
    </w:lvl>
  </w:abstractNum>
  <w:abstractNum w:abstractNumId="12" w15:restartNumberingAfterBreak="0">
    <w:nsid w:val="0B45167F"/>
    <w:multiLevelType w:val="hybridMultilevel"/>
    <w:tmpl w:val="FA3209B2"/>
    <w:lvl w:ilvl="0" w:tplc="37C26D98">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0C456C85"/>
    <w:multiLevelType w:val="hybridMultilevel"/>
    <w:tmpl w:val="E1087C4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4" w15:restartNumberingAfterBreak="0">
    <w:nsid w:val="0ED66921"/>
    <w:multiLevelType w:val="hybridMultilevel"/>
    <w:tmpl w:val="B2EA37C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5" w15:restartNumberingAfterBreak="0">
    <w:nsid w:val="11D55061"/>
    <w:multiLevelType w:val="hybridMultilevel"/>
    <w:tmpl w:val="E4ECD8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11E701BB"/>
    <w:multiLevelType w:val="hybridMultilevel"/>
    <w:tmpl w:val="111CDB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15EE70DF"/>
    <w:multiLevelType w:val="hybridMultilevel"/>
    <w:tmpl w:val="FA9257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191E3A18"/>
    <w:multiLevelType w:val="multilevel"/>
    <w:tmpl w:val="BAC00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A735377"/>
    <w:multiLevelType w:val="hybridMultilevel"/>
    <w:tmpl w:val="915843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1B134C1B"/>
    <w:multiLevelType w:val="hybridMultilevel"/>
    <w:tmpl w:val="4C4C60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1BAA6C2A"/>
    <w:multiLevelType w:val="hybridMultilevel"/>
    <w:tmpl w:val="D364200E"/>
    <w:lvl w:ilvl="0" w:tplc="0809000F">
      <w:start w:val="7"/>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15:restartNumberingAfterBreak="0">
    <w:nsid w:val="1EFB31D1"/>
    <w:multiLevelType w:val="multilevel"/>
    <w:tmpl w:val="B48E41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01A44E9"/>
    <w:multiLevelType w:val="multilevel"/>
    <w:tmpl w:val="E60C1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1381F80"/>
    <w:multiLevelType w:val="hybridMultilevel"/>
    <w:tmpl w:val="A81A6012"/>
    <w:lvl w:ilvl="0" w:tplc="04070001">
      <w:start w:val="1"/>
      <w:numFmt w:val="bullet"/>
      <w:lvlText w:val=""/>
      <w:lvlJc w:val="left"/>
      <w:pPr>
        <w:ind w:left="360" w:hanging="360"/>
      </w:pPr>
      <w:rPr>
        <w:rFonts w:ascii="Symbol" w:hAnsi="Symbol" w:hint="default"/>
      </w:rPr>
    </w:lvl>
    <w:lvl w:ilvl="1" w:tplc="04070001">
      <w:start w:val="1"/>
      <w:numFmt w:val="bullet"/>
      <w:lvlText w:val=""/>
      <w:lvlJc w:val="left"/>
      <w:pPr>
        <w:ind w:left="1080" w:hanging="360"/>
      </w:pPr>
      <w:rPr>
        <w:rFonts w:ascii="Symbol" w:hAnsi="Symbol" w:hint="default"/>
      </w:rPr>
    </w:lvl>
    <w:lvl w:ilvl="2" w:tplc="04070005">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5" w15:restartNumberingAfterBreak="0">
    <w:nsid w:val="22055956"/>
    <w:multiLevelType w:val="hybridMultilevel"/>
    <w:tmpl w:val="A0927C84"/>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6" w15:restartNumberingAfterBreak="0">
    <w:nsid w:val="236B6DB1"/>
    <w:multiLevelType w:val="hybridMultilevel"/>
    <w:tmpl w:val="CD38709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7" w15:restartNumberingAfterBreak="0">
    <w:nsid w:val="23AA6E40"/>
    <w:multiLevelType w:val="hybridMultilevel"/>
    <w:tmpl w:val="B9E660BA"/>
    <w:lvl w:ilvl="0" w:tplc="04070001">
      <w:start w:val="1"/>
      <w:numFmt w:val="bullet"/>
      <w:lvlText w:val=""/>
      <w:lvlJc w:val="left"/>
      <w:pPr>
        <w:ind w:left="1069" w:hanging="360"/>
      </w:pPr>
      <w:rPr>
        <w:rFonts w:ascii="Symbol" w:hAnsi="Symbol" w:hint="default"/>
      </w:rPr>
    </w:lvl>
    <w:lvl w:ilvl="1" w:tplc="04070003" w:tentative="1">
      <w:start w:val="1"/>
      <w:numFmt w:val="bullet"/>
      <w:lvlText w:val="o"/>
      <w:lvlJc w:val="left"/>
      <w:pPr>
        <w:ind w:left="1789" w:hanging="360"/>
      </w:pPr>
      <w:rPr>
        <w:rFonts w:ascii="Courier New" w:hAnsi="Courier New" w:cs="Courier New" w:hint="default"/>
      </w:rPr>
    </w:lvl>
    <w:lvl w:ilvl="2" w:tplc="04070005" w:tentative="1">
      <w:start w:val="1"/>
      <w:numFmt w:val="bullet"/>
      <w:lvlText w:val=""/>
      <w:lvlJc w:val="left"/>
      <w:pPr>
        <w:ind w:left="2509" w:hanging="360"/>
      </w:pPr>
      <w:rPr>
        <w:rFonts w:ascii="Wingdings" w:hAnsi="Wingdings" w:hint="default"/>
      </w:rPr>
    </w:lvl>
    <w:lvl w:ilvl="3" w:tplc="04070001" w:tentative="1">
      <w:start w:val="1"/>
      <w:numFmt w:val="bullet"/>
      <w:lvlText w:val=""/>
      <w:lvlJc w:val="left"/>
      <w:pPr>
        <w:ind w:left="3229" w:hanging="360"/>
      </w:pPr>
      <w:rPr>
        <w:rFonts w:ascii="Symbol" w:hAnsi="Symbol" w:hint="default"/>
      </w:rPr>
    </w:lvl>
    <w:lvl w:ilvl="4" w:tplc="04070003" w:tentative="1">
      <w:start w:val="1"/>
      <w:numFmt w:val="bullet"/>
      <w:lvlText w:val="o"/>
      <w:lvlJc w:val="left"/>
      <w:pPr>
        <w:ind w:left="3949" w:hanging="360"/>
      </w:pPr>
      <w:rPr>
        <w:rFonts w:ascii="Courier New" w:hAnsi="Courier New" w:cs="Courier New" w:hint="default"/>
      </w:rPr>
    </w:lvl>
    <w:lvl w:ilvl="5" w:tplc="04070005" w:tentative="1">
      <w:start w:val="1"/>
      <w:numFmt w:val="bullet"/>
      <w:lvlText w:val=""/>
      <w:lvlJc w:val="left"/>
      <w:pPr>
        <w:ind w:left="4669" w:hanging="360"/>
      </w:pPr>
      <w:rPr>
        <w:rFonts w:ascii="Wingdings" w:hAnsi="Wingdings" w:hint="default"/>
      </w:rPr>
    </w:lvl>
    <w:lvl w:ilvl="6" w:tplc="04070001" w:tentative="1">
      <w:start w:val="1"/>
      <w:numFmt w:val="bullet"/>
      <w:lvlText w:val=""/>
      <w:lvlJc w:val="left"/>
      <w:pPr>
        <w:ind w:left="5389" w:hanging="360"/>
      </w:pPr>
      <w:rPr>
        <w:rFonts w:ascii="Symbol" w:hAnsi="Symbol" w:hint="default"/>
      </w:rPr>
    </w:lvl>
    <w:lvl w:ilvl="7" w:tplc="04070003" w:tentative="1">
      <w:start w:val="1"/>
      <w:numFmt w:val="bullet"/>
      <w:lvlText w:val="o"/>
      <w:lvlJc w:val="left"/>
      <w:pPr>
        <w:ind w:left="6109" w:hanging="360"/>
      </w:pPr>
      <w:rPr>
        <w:rFonts w:ascii="Courier New" w:hAnsi="Courier New" w:cs="Courier New" w:hint="default"/>
      </w:rPr>
    </w:lvl>
    <w:lvl w:ilvl="8" w:tplc="04070005" w:tentative="1">
      <w:start w:val="1"/>
      <w:numFmt w:val="bullet"/>
      <w:lvlText w:val=""/>
      <w:lvlJc w:val="left"/>
      <w:pPr>
        <w:ind w:left="6829" w:hanging="360"/>
      </w:pPr>
      <w:rPr>
        <w:rFonts w:ascii="Wingdings" w:hAnsi="Wingdings" w:hint="default"/>
      </w:rPr>
    </w:lvl>
  </w:abstractNum>
  <w:abstractNum w:abstractNumId="28" w15:restartNumberingAfterBreak="0">
    <w:nsid w:val="26D45B6A"/>
    <w:multiLevelType w:val="hybridMultilevel"/>
    <w:tmpl w:val="926EF70E"/>
    <w:lvl w:ilvl="0" w:tplc="04070001">
      <w:start w:val="1"/>
      <w:numFmt w:val="bullet"/>
      <w:lvlText w:val=""/>
      <w:lvlJc w:val="left"/>
      <w:pPr>
        <w:ind w:left="1800" w:hanging="360"/>
      </w:pPr>
      <w:rPr>
        <w:rFonts w:ascii="Symbol" w:hAnsi="Symbol" w:hint="default"/>
      </w:rPr>
    </w:lvl>
    <w:lvl w:ilvl="1" w:tplc="04070003" w:tentative="1">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29" w15:restartNumberingAfterBreak="0">
    <w:nsid w:val="2840555E"/>
    <w:multiLevelType w:val="hybridMultilevel"/>
    <w:tmpl w:val="8EA270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2A844BEC"/>
    <w:multiLevelType w:val="hybridMultilevel"/>
    <w:tmpl w:val="F3E653F6"/>
    <w:lvl w:ilvl="0" w:tplc="804AFF34">
      <w:start w:val="1"/>
      <w:numFmt w:val="decimal"/>
      <w:lvlText w:val="%1."/>
      <w:lvlJc w:val="left"/>
      <w:pPr>
        <w:ind w:left="720" w:hanging="360"/>
      </w:pPr>
      <w:rPr>
        <w:rFonts w:cs="Arial" w:hint="default"/>
        <w:b/>
        <w:color w:val="auto"/>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2BA343BE"/>
    <w:multiLevelType w:val="hybridMultilevel"/>
    <w:tmpl w:val="CBBC8AF2"/>
    <w:lvl w:ilvl="0" w:tplc="969C7B76">
      <w:start w:val="1"/>
      <w:numFmt w:val="decimal"/>
      <w:lvlText w:val="%1."/>
      <w:lvlJc w:val="left"/>
      <w:pPr>
        <w:ind w:left="360" w:hanging="360"/>
      </w:pPr>
      <w:rPr>
        <w:rFonts w:cs="Arial"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2" w15:restartNumberingAfterBreak="0">
    <w:nsid w:val="2EC44886"/>
    <w:multiLevelType w:val="hybridMultilevel"/>
    <w:tmpl w:val="8D3C9F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31053A7C"/>
    <w:multiLevelType w:val="multilevel"/>
    <w:tmpl w:val="C9AE8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3D6680B"/>
    <w:multiLevelType w:val="hybridMultilevel"/>
    <w:tmpl w:val="6FB63A28"/>
    <w:lvl w:ilvl="0" w:tplc="E2045D5C">
      <w:start w:val="1"/>
      <w:numFmt w:val="bullet"/>
      <w:lvlText w:val=""/>
      <w:lvlJc w:val="left"/>
      <w:pPr>
        <w:tabs>
          <w:tab w:val="num" w:pos="357"/>
        </w:tabs>
        <w:ind w:left="357" w:hanging="357"/>
      </w:pPr>
      <w:rPr>
        <w:rFonts w:ascii="Symbol" w:hAnsi="Symbol" w:hint="default"/>
      </w:rPr>
    </w:lvl>
    <w:lvl w:ilvl="1" w:tplc="E2045D5C">
      <w:start w:val="1"/>
      <w:numFmt w:val="bullet"/>
      <w:lvlText w:val=""/>
      <w:lvlJc w:val="left"/>
      <w:pPr>
        <w:tabs>
          <w:tab w:val="num" w:pos="357"/>
        </w:tabs>
        <w:ind w:left="357" w:hanging="357"/>
      </w:pPr>
      <w:rPr>
        <w:rFonts w:ascii="Symbol" w:hAnsi="Symbol" w:hint="default"/>
      </w:rPr>
    </w:lvl>
    <w:lvl w:ilvl="2" w:tplc="3C8E9920">
      <w:start w:val="1"/>
      <w:numFmt w:val="bullet"/>
      <w:lvlText w:val=""/>
      <w:lvlJc w:val="left"/>
      <w:pPr>
        <w:tabs>
          <w:tab w:val="num" w:pos="2160"/>
        </w:tabs>
        <w:ind w:left="2160" w:hanging="360"/>
      </w:pPr>
      <w:rPr>
        <w:rFonts w:ascii="Symbol" w:hAnsi="Symbol" w:hint="default"/>
      </w:rPr>
    </w:lvl>
    <w:lvl w:ilvl="3" w:tplc="E2045D5C">
      <w:start w:val="1"/>
      <w:numFmt w:val="decimal"/>
      <w:lvlText w:val="%4"/>
      <w:lvlJc w:val="left"/>
      <w:pPr>
        <w:tabs>
          <w:tab w:val="num" w:pos="3090"/>
        </w:tabs>
        <w:ind w:left="3090" w:hanging="570"/>
      </w:pPr>
      <w:rPr>
        <w:rFonts w:hint="default"/>
      </w:rPr>
    </w:lvl>
    <w:lvl w:ilvl="4" w:tplc="04070003" w:tentative="1">
      <w:start w:val="1"/>
      <w:numFmt w:val="bullet"/>
      <w:lvlText w:val="o"/>
      <w:lvlJc w:val="left"/>
      <w:pPr>
        <w:tabs>
          <w:tab w:val="num" w:pos="3600"/>
        </w:tabs>
        <w:ind w:left="3600" w:hanging="360"/>
      </w:pPr>
      <w:rPr>
        <w:rFonts w:ascii="Courier New" w:hAnsi="Courier New" w:cs="Tahoma"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Tahoma"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352228E1"/>
    <w:multiLevelType w:val="hybridMultilevel"/>
    <w:tmpl w:val="13C0072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6" w15:restartNumberingAfterBreak="0">
    <w:nsid w:val="357915F2"/>
    <w:multiLevelType w:val="hybridMultilevel"/>
    <w:tmpl w:val="271EFE8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7" w15:restartNumberingAfterBreak="0">
    <w:nsid w:val="38462743"/>
    <w:multiLevelType w:val="multilevel"/>
    <w:tmpl w:val="2B0A98E8"/>
    <w:lvl w:ilvl="0">
      <w:start w:val="1"/>
      <w:numFmt w:val="decimal"/>
      <w:lvlText w:val="%1."/>
      <w:lvlJc w:val="left"/>
      <w:pPr>
        <w:ind w:left="360" w:hanging="360"/>
      </w:pPr>
      <w:rPr>
        <w:rFonts w:ascii="Arial" w:eastAsia="Times New Roman" w:hAnsi="Arial" w:cs="Times New Roman"/>
        <w:b/>
        <w:bCs/>
      </w:rPr>
    </w:lvl>
    <w:lvl w:ilvl="1">
      <w:start w:val="6"/>
      <w:numFmt w:val="decimal"/>
      <w:isLgl/>
      <w:lvlText w:val="%1.%2."/>
      <w:lvlJc w:val="left"/>
      <w:pPr>
        <w:ind w:left="384" w:hanging="38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8" w15:restartNumberingAfterBreak="0">
    <w:nsid w:val="398D134E"/>
    <w:multiLevelType w:val="hybridMultilevel"/>
    <w:tmpl w:val="9B48806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9" w15:restartNumberingAfterBreak="0">
    <w:nsid w:val="3AF879F3"/>
    <w:multiLevelType w:val="hybridMultilevel"/>
    <w:tmpl w:val="5A9ED4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3C99084F"/>
    <w:multiLevelType w:val="hybridMultilevel"/>
    <w:tmpl w:val="CA12D3CE"/>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41" w15:restartNumberingAfterBreak="0">
    <w:nsid w:val="401F363B"/>
    <w:multiLevelType w:val="hybridMultilevel"/>
    <w:tmpl w:val="E3A8584E"/>
    <w:lvl w:ilvl="0" w:tplc="D826B9C2">
      <w:start w:val="1"/>
      <w:numFmt w:val="decimal"/>
      <w:lvlText w:val="%1."/>
      <w:lvlJc w:val="left"/>
      <w:pPr>
        <w:ind w:left="700" w:hanging="700"/>
      </w:pPr>
      <w:rPr>
        <w:rFonts w:eastAsia="Times New Roman" w:cs="Times New Roman" w:hint="default"/>
        <w:b/>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2" w15:restartNumberingAfterBreak="0">
    <w:nsid w:val="448552BC"/>
    <w:multiLevelType w:val="hybridMultilevel"/>
    <w:tmpl w:val="A64A1544"/>
    <w:lvl w:ilvl="0" w:tplc="C7F476D8">
      <w:start w:val="1"/>
      <w:numFmt w:val="bullet"/>
      <w:lvlText w:val="-"/>
      <w:lvlJc w:val="left"/>
      <w:pPr>
        <w:ind w:left="720" w:hanging="360"/>
      </w:pPr>
      <w:rPr>
        <w:rFonts w:ascii="Arial" w:eastAsia="Times New Roman" w:hAnsi="Arial" w:cs="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15:restartNumberingAfterBreak="0">
    <w:nsid w:val="44CB655D"/>
    <w:multiLevelType w:val="multilevel"/>
    <w:tmpl w:val="F4AAC216"/>
    <w:lvl w:ilvl="0">
      <w:start w:val="1"/>
      <w:numFmt w:val="decimal"/>
      <w:lvlText w:val="%1."/>
      <w:lvlJc w:val="left"/>
      <w:pPr>
        <w:ind w:left="360" w:hanging="360"/>
      </w:pPr>
      <w:rPr>
        <w:rFonts w:hint="default"/>
      </w:rPr>
    </w:lvl>
    <w:lvl w:ilvl="1">
      <w:start w:val="4"/>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4" w15:restartNumberingAfterBreak="0">
    <w:nsid w:val="466E3165"/>
    <w:multiLevelType w:val="hybridMultilevel"/>
    <w:tmpl w:val="6888C7E6"/>
    <w:lvl w:ilvl="0" w:tplc="0407000F">
      <w:start w:val="1"/>
      <w:numFmt w:val="decimal"/>
      <w:lvlText w:val="%1."/>
      <w:lvlJc w:val="left"/>
      <w:pPr>
        <w:ind w:left="360" w:hanging="360"/>
      </w:pPr>
      <w:rPr>
        <w:rFonts w:hint="default"/>
      </w:rPr>
    </w:lvl>
    <w:lvl w:ilvl="1" w:tplc="04070001">
      <w:start w:val="1"/>
      <w:numFmt w:val="bullet"/>
      <w:lvlText w:val=""/>
      <w:lvlJc w:val="left"/>
      <w:pPr>
        <w:ind w:left="1080" w:hanging="360"/>
      </w:pPr>
      <w:rPr>
        <w:rFonts w:ascii="Symbol" w:hAnsi="Symbol" w:hint="default"/>
      </w:rPr>
    </w:lvl>
    <w:lvl w:ilvl="2" w:tplc="04070005">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5" w15:restartNumberingAfterBreak="0">
    <w:nsid w:val="48B34BB1"/>
    <w:multiLevelType w:val="hybridMultilevel"/>
    <w:tmpl w:val="0D30324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6" w15:restartNumberingAfterBreak="0">
    <w:nsid w:val="4A1B3A06"/>
    <w:multiLevelType w:val="hybridMultilevel"/>
    <w:tmpl w:val="C0480D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7" w15:restartNumberingAfterBreak="0">
    <w:nsid w:val="4EA12E36"/>
    <w:multiLevelType w:val="multilevel"/>
    <w:tmpl w:val="FF0274D4"/>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PicBulletId w:val="1"/>
      <w:lvlJc w:val="left"/>
      <w:pPr>
        <w:tabs>
          <w:tab w:val="num" w:pos="1440"/>
        </w:tabs>
        <w:ind w:left="1440" w:hanging="360"/>
      </w:pPr>
      <w:rPr>
        <w:rFonts w:ascii="Courier New" w:hAnsi="Courier New" w:hint="default"/>
        <w:sz w:val="20"/>
      </w:rPr>
    </w:lvl>
    <w:lvl w:ilvl="2" w:tentative="1">
      <w:start w:val="1"/>
      <w:numFmt w:val="bullet"/>
      <w:lvlText w:val=""/>
      <w:lvlPicBulletId w:val="2"/>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0686ECE"/>
    <w:multiLevelType w:val="hybridMultilevel"/>
    <w:tmpl w:val="67E2BD8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49" w15:restartNumberingAfterBreak="0">
    <w:nsid w:val="536E5E0C"/>
    <w:multiLevelType w:val="multilevel"/>
    <w:tmpl w:val="9CF4D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5E7F6C8F"/>
    <w:multiLevelType w:val="hybridMultilevel"/>
    <w:tmpl w:val="01DCD5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690129AB"/>
    <w:multiLevelType w:val="multilevel"/>
    <w:tmpl w:val="78722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6C4602F9"/>
    <w:multiLevelType w:val="hybridMultilevel"/>
    <w:tmpl w:val="8646C5B8"/>
    <w:lvl w:ilvl="0" w:tplc="04070001">
      <w:start w:val="1"/>
      <w:numFmt w:val="bullet"/>
      <w:lvlText w:val=""/>
      <w:lvlJc w:val="left"/>
      <w:pPr>
        <w:ind w:left="360" w:hanging="360"/>
      </w:pPr>
      <w:rPr>
        <w:rFonts w:ascii="Symbol" w:hAnsi="Symbol" w:hint="default"/>
      </w:rPr>
    </w:lvl>
    <w:lvl w:ilvl="1" w:tplc="04070001">
      <w:start w:val="1"/>
      <w:numFmt w:val="bullet"/>
      <w:lvlText w:val=""/>
      <w:lvlJc w:val="left"/>
      <w:pPr>
        <w:ind w:left="1080" w:hanging="360"/>
      </w:pPr>
      <w:rPr>
        <w:rFonts w:ascii="Symbol" w:hAnsi="Symbol"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3" w15:restartNumberingAfterBreak="0">
    <w:nsid w:val="6D3E3941"/>
    <w:multiLevelType w:val="hybridMultilevel"/>
    <w:tmpl w:val="89DC3D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4" w15:restartNumberingAfterBreak="0">
    <w:nsid w:val="6E3527FD"/>
    <w:multiLevelType w:val="hybridMultilevel"/>
    <w:tmpl w:val="72F0EC3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6FC5380F"/>
    <w:multiLevelType w:val="hybridMultilevel"/>
    <w:tmpl w:val="50483CE8"/>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56" w15:restartNumberingAfterBreak="0">
    <w:nsid w:val="704E2FED"/>
    <w:multiLevelType w:val="hybridMultilevel"/>
    <w:tmpl w:val="830E32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7" w15:restartNumberingAfterBreak="0">
    <w:nsid w:val="71FA5452"/>
    <w:multiLevelType w:val="hybridMultilevel"/>
    <w:tmpl w:val="DD8E0A1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8" w15:restartNumberingAfterBreak="0">
    <w:nsid w:val="73734599"/>
    <w:multiLevelType w:val="hybridMultilevel"/>
    <w:tmpl w:val="975C358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9" w15:restartNumberingAfterBreak="0">
    <w:nsid w:val="74523442"/>
    <w:multiLevelType w:val="hybridMultilevel"/>
    <w:tmpl w:val="6B46DCB8"/>
    <w:lvl w:ilvl="0" w:tplc="0407000F">
      <w:start w:val="1"/>
      <w:numFmt w:val="decimal"/>
      <w:lvlText w:val="%1."/>
      <w:lvlJc w:val="left"/>
      <w:pPr>
        <w:ind w:left="360" w:hanging="360"/>
      </w:pPr>
      <w:rPr>
        <w:rFonts w:cs="Times New Roman"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60" w15:restartNumberingAfterBreak="0">
    <w:nsid w:val="7A462609"/>
    <w:multiLevelType w:val="hybridMultilevel"/>
    <w:tmpl w:val="BDDE91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1" w15:restartNumberingAfterBreak="0">
    <w:nsid w:val="7CD413DD"/>
    <w:multiLevelType w:val="multilevel"/>
    <w:tmpl w:val="86109F34"/>
    <w:lvl w:ilvl="0">
      <w:start w:val="4"/>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2" w15:restartNumberingAfterBreak="0">
    <w:nsid w:val="7E4C00C4"/>
    <w:multiLevelType w:val="hybridMultilevel"/>
    <w:tmpl w:val="8B76C03C"/>
    <w:lvl w:ilvl="0" w:tplc="46AA7EA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7"/>
  </w:num>
  <w:num w:numId="2">
    <w:abstractNumId w:val="42"/>
  </w:num>
  <w:num w:numId="3">
    <w:abstractNumId w:val="11"/>
  </w:num>
  <w:num w:numId="4">
    <w:abstractNumId w:val="34"/>
  </w:num>
  <w:num w:numId="5">
    <w:abstractNumId w:val="6"/>
  </w:num>
  <w:num w:numId="6">
    <w:abstractNumId w:val="7"/>
  </w:num>
  <w:num w:numId="7">
    <w:abstractNumId w:val="8"/>
  </w:num>
  <w:num w:numId="8">
    <w:abstractNumId w:val="9"/>
  </w:num>
  <w:num w:numId="9">
    <w:abstractNumId w:val="38"/>
  </w:num>
  <w:num w:numId="10">
    <w:abstractNumId w:val="13"/>
  </w:num>
  <w:num w:numId="11">
    <w:abstractNumId w:val="36"/>
  </w:num>
  <w:num w:numId="12">
    <w:abstractNumId w:val="14"/>
  </w:num>
  <w:num w:numId="13">
    <w:abstractNumId w:val="35"/>
  </w:num>
  <w:num w:numId="14">
    <w:abstractNumId w:val="24"/>
  </w:num>
  <w:num w:numId="15">
    <w:abstractNumId w:val="41"/>
  </w:num>
  <w:num w:numId="16">
    <w:abstractNumId w:val="44"/>
  </w:num>
  <w:num w:numId="17">
    <w:abstractNumId w:val="5"/>
  </w:num>
  <w:num w:numId="18">
    <w:abstractNumId w:val="4"/>
  </w:num>
  <w:num w:numId="19">
    <w:abstractNumId w:val="3"/>
  </w:num>
  <w:num w:numId="20">
    <w:abstractNumId w:val="2"/>
  </w:num>
  <w:num w:numId="21">
    <w:abstractNumId w:val="1"/>
  </w:num>
  <w:num w:numId="22">
    <w:abstractNumId w:val="52"/>
  </w:num>
  <w:num w:numId="23">
    <w:abstractNumId w:val="26"/>
  </w:num>
  <w:num w:numId="24">
    <w:abstractNumId w:val="25"/>
  </w:num>
  <w:num w:numId="25">
    <w:abstractNumId w:val="45"/>
  </w:num>
  <w:num w:numId="26">
    <w:abstractNumId w:val="59"/>
  </w:num>
  <w:num w:numId="27">
    <w:abstractNumId w:val="37"/>
  </w:num>
  <w:num w:numId="28">
    <w:abstractNumId w:val="43"/>
  </w:num>
  <w:num w:numId="29">
    <w:abstractNumId w:val="57"/>
  </w:num>
  <w:num w:numId="30">
    <w:abstractNumId w:val="58"/>
  </w:num>
  <w:num w:numId="31">
    <w:abstractNumId w:val="55"/>
  </w:num>
  <w:num w:numId="32">
    <w:abstractNumId w:val="19"/>
  </w:num>
  <w:num w:numId="33">
    <w:abstractNumId w:val="39"/>
  </w:num>
  <w:num w:numId="34">
    <w:abstractNumId w:val="53"/>
  </w:num>
  <w:num w:numId="35">
    <w:abstractNumId w:val="17"/>
  </w:num>
  <w:num w:numId="36">
    <w:abstractNumId w:val="60"/>
  </w:num>
  <w:num w:numId="37">
    <w:abstractNumId w:val="28"/>
  </w:num>
  <w:num w:numId="38">
    <w:abstractNumId w:val="15"/>
  </w:num>
  <w:num w:numId="39">
    <w:abstractNumId w:val="48"/>
  </w:num>
  <w:num w:numId="40">
    <w:abstractNumId w:val="27"/>
  </w:num>
  <w:num w:numId="41">
    <w:abstractNumId w:val="16"/>
  </w:num>
  <w:num w:numId="42">
    <w:abstractNumId w:val="46"/>
  </w:num>
  <w:num w:numId="43">
    <w:abstractNumId w:val="32"/>
  </w:num>
  <w:num w:numId="44">
    <w:abstractNumId w:val="29"/>
  </w:num>
  <w:num w:numId="45">
    <w:abstractNumId w:val="20"/>
  </w:num>
  <w:num w:numId="46">
    <w:abstractNumId w:val="40"/>
  </w:num>
  <w:num w:numId="47">
    <w:abstractNumId w:val="56"/>
  </w:num>
  <w:num w:numId="48">
    <w:abstractNumId w:val="0"/>
  </w:num>
  <w:num w:numId="49">
    <w:abstractNumId w:val="33"/>
  </w:num>
  <w:num w:numId="50">
    <w:abstractNumId w:val="22"/>
  </w:num>
  <w:num w:numId="51">
    <w:abstractNumId w:val="49"/>
  </w:num>
  <w:num w:numId="52">
    <w:abstractNumId w:val="51"/>
  </w:num>
  <w:num w:numId="53">
    <w:abstractNumId w:val="23"/>
  </w:num>
  <w:num w:numId="54">
    <w:abstractNumId w:val="18"/>
  </w:num>
  <w:num w:numId="55">
    <w:abstractNumId w:val="12"/>
  </w:num>
  <w:num w:numId="56">
    <w:abstractNumId w:val="32"/>
  </w:num>
  <w:num w:numId="57">
    <w:abstractNumId w:val="50"/>
  </w:num>
  <w:num w:numId="58">
    <w:abstractNumId w:val="62"/>
  </w:num>
  <w:num w:numId="59">
    <w:abstractNumId w:val="30"/>
  </w:num>
  <w:num w:numId="60">
    <w:abstractNumId w:val="31"/>
  </w:num>
  <w:num w:numId="61">
    <w:abstractNumId w:val="61"/>
  </w:num>
  <w:num w:numId="62">
    <w:abstractNumId w:val="54"/>
  </w:num>
  <w:num w:numId="63">
    <w:abstractNumId w:val="10"/>
  </w:num>
  <w:num w:numId="64">
    <w:abstractNumId w:val="21"/>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9"/>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2FC"/>
    <w:rsid w:val="000006C8"/>
    <w:rsid w:val="00002777"/>
    <w:rsid w:val="000075D3"/>
    <w:rsid w:val="000119AD"/>
    <w:rsid w:val="00012494"/>
    <w:rsid w:val="000143BA"/>
    <w:rsid w:val="0002338E"/>
    <w:rsid w:val="0002349B"/>
    <w:rsid w:val="00031195"/>
    <w:rsid w:val="000339CE"/>
    <w:rsid w:val="00044299"/>
    <w:rsid w:val="00044EA7"/>
    <w:rsid w:val="0004785A"/>
    <w:rsid w:val="00054ABA"/>
    <w:rsid w:val="00055F97"/>
    <w:rsid w:val="000611BC"/>
    <w:rsid w:val="000645E4"/>
    <w:rsid w:val="0006572C"/>
    <w:rsid w:val="00065AA7"/>
    <w:rsid w:val="00066323"/>
    <w:rsid w:val="00076523"/>
    <w:rsid w:val="00080B21"/>
    <w:rsid w:val="00082141"/>
    <w:rsid w:val="0008510E"/>
    <w:rsid w:val="00092586"/>
    <w:rsid w:val="000A2A1F"/>
    <w:rsid w:val="000A636D"/>
    <w:rsid w:val="000B3D15"/>
    <w:rsid w:val="000B47A2"/>
    <w:rsid w:val="000B783A"/>
    <w:rsid w:val="000C35A1"/>
    <w:rsid w:val="000C7E4A"/>
    <w:rsid w:val="000D06E2"/>
    <w:rsid w:val="000D2142"/>
    <w:rsid w:val="000D64A5"/>
    <w:rsid w:val="000D6E7F"/>
    <w:rsid w:val="000E224B"/>
    <w:rsid w:val="000F2907"/>
    <w:rsid w:val="00103ADB"/>
    <w:rsid w:val="001058F2"/>
    <w:rsid w:val="001067A2"/>
    <w:rsid w:val="00110BBE"/>
    <w:rsid w:val="00111ECD"/>
    <w:rsid w:val="00120CA9"/>
    <w:rsid w:val="001220FF"/>
    <w:rsid w:val="00123A4B"/>
    <w:rsid w:val="00127ED7"/>
    <w:rsid w:val="00136EE6"/>
    <w:rsid w:val="001429DF"/>
    <w:rsid w:val="001437E5"/>
    <w:rsid w:val="001522C0"/>
    <w:rsid w:val="0015278E"/>
    <w:rsid w:val="00160F7B"/>
    <w:rsid w:val="001621A0"/>
    <w:rsid w:val="0016241C"/>
    <w:rsid w:val="00176E1E"/>
    <w:rsid w:val="001818D2"/>
    <w:rsid w:val="00192D23"/>
    <w:rsid w:val="00192F3D"/>
    <w:rsid w:val="00194021"/>
    <w:rsid w:val="00195C29"/>
    <w:rsid w:val="001A11F3"/>
    <w:rsid w:val="001A514F"/>
    <w:rsid w:val="001B20C0"/>
    <w:rsid w:val="001B5A7F"/>
    <w:rsid w:val="001B5D4E"/>
    <w:rsid w:val="001C034B"/>
    <w:rsid w:val="001C0AE6"/>
    <w:rsid w:val="001C153F"/>
    <w:rsid w:val="001C3203"/>
    <w:rsid w:val="001C3705"/>
    <w:rsid w:val="001D00EB"/>
    <w:rsid w:val="001D0907"/>
    <w:rsid w:val="001D0ECC"/>
    <w:rsid w:val="001D3AF6"/>
    <w:rsid w:val="001E16EB"/>
    <w:rsid w:val="001E1775"/>
    <w:rsid w:val="001F06F4"/>
    <w:rsid w:val="001F6E58"/>
    <w:rsid w:val="00202034"/>
    <w:rsid w:val="00203136"/>
    <w:rsid w:val="00204591"/>
    <w:rsid w:val="00207464"/>
    <w:rsid w:val="00210F54"/>
    <w:rsid w:val="002119B7"/>
    <w:rsid w:val="00215E94"/>
    <w:rsid w:val="00222CCA"/>
    <w:rsid w:val="00225227"/>
    <w:rsid w:val="002346C3"/>
    <w:rsid w:val="0023571A"/>
    <w:rsid w:val="0024116B"/>
    <w:rsid w:val="002459D2"/>
    <w:rsid w:val="00245E16"/>
    <w:rsid w:val="0025700F"/>
    <w:rsid w:val="00262D59"/>
    <w:rsid w:val="00264EA2"/>
    <w:rsid w:val="002755A7"/>
    <w:rsid w:val="0028109C"/>
    <w:rsid w:val="00285340"/>
    <w:rsid w:val="00295A85"/>
    <w:rsid w:val="00296C85"/>
    <w:rsid w:val="002B0B9F"/>
    <w:rsid w:val="002B3F7E"/>
    <w:rsid w:val="002B5097"/>
    <w:rsid w:val="002B57FF"/>
    <w:rsid w:val="002B7229"/>
    <w:rsid w:val="002C1596"/>
    <w:rsid w:val="002C6F44"/>
    <w:rsid w:val="002D2C7E"/>
    <w:rsid w:val="002D54A6"/>
    <w:rsid w:val="002E298C"/>
    <w:rsid w:val="002E3C43"/>
    <w:rsid w:val="002F3F1B"/>
    <w:rsid w:val="002F577E"/>
    <w:rsid w:val="002F685D"/>
    <w:rsid w:val="002F6E9A"/>
    <w:rsid w:val="00302C56"/>
    <w:rsid w:val="003038F7"/>
    <w:rsid w:val="0031151E"/>
    <w:rsid w:val="00314A72"/>
    <w:rsid w:val="00315FAF"/>
    <w:rsid w:val="00316A2D"/>
    <w:rsid w:val="003254C5"/>
    <w:rsid w:val="00326E2A"/>
    <w:rsid w:val="00327593"/>
    <w:rsid w:val="0033289A"/>
    <w:rsid w:val="00342169"/>
    <w:rsid w:val="00352483"/>
    <w:rsid w:val="00357A9D"/>
    <w:rsid w:val="00361C01"/>
    <w:rsid w:val="00365C87"/>
    <w:rsid w:val="00366DB5"/>
    <w:rsid w:val="00376C53"/>
    <w:rsid w:val="00376DBB"/>
    <w:rsid w:val="0038654A"/>
    <w:rsid w:val="00390C07"/>
    <w:rsid w:val="00390C0A"/>
    <w:rsid w:val="0039442B"/>
    <w:rsid w:val="00394B22"/>
    <w:rsid w:val="003A3535"/>
    <w:rsid w:val="003B16C9"/>
    <w:rsid w:val="003B1831"/>
    <w:rsid w:val="003B3147"/>
    <w:rsid w:val="003B614F"/>
    <w:rsid w:val="003C351B"/>
    <w:rsid w:val="003C446E"/>
    <w:rsid w:val="003C5222"/>
    <w:rsid w:val="003C5E2C"/>
    <w:rsid w:val="003D3F23"/>
    <w:rsid w:val="003E4B68"/>
    <w:rsid w:val="003F0FC0"/>
    <w:rsid w:val="003F3378"/>
    <w:rsid w:val="003F6C55"/>
    <w:rsid w:val="004009E9"/>
    <w:rsid w:val="00407C79"/>
    <w:rsid w:val="00412D39"/>
    <w:rsid w:val="00414088"/>
    <w:rsid w:val="00417348"/>
    <w:rsid w:val="00423414"/>
    <w:rsid w:val="00430902"/>
    <w:rsid w:val="004453B9"/>
    <w:rsid w:val="004476E8"/>
    <w:rsid w:val="00452801"/>
    <w:rsid w:val="00456AAD"/>
    <w:rsid w:val="004572A3"/>
    <w:rsid w:val="004640E8"/>
    <w:rsid w:val="00475763"/>
    <w:rsid w:val="0048527C"/>
    <w:rsid w:val="004A40A7"/>
    <w:rsid w:val="004B5891"/>
    <w:rsid w:val="004B5A12"/>
    <w:rsid w:val="004B6D1E"/>
    <w:rsid w:val="004D0BE9"/>
    <w:rsid w:val="004D2036"/>
    <w:rsid w:val="004D52B4"/>
    <w:rsid w:val="004D5799"/>
    <w:rsid w:val="004D5AF3"/>
    <w:rsid w:val="004E0483"/>
    <w:rsid w:val="004E065F"/>
    <w:rsid w:val="004E68AF"/>
    <w:rsid w:val="004F509E"/>
    <w:rsid w:val="004F70DF"/>
    <w:rsid w:val="00510DD1"/>
    <w:rsid w:val="00511D4A"/>
    <w:rsid w:val="00512D83"/>
    <w:rsid w:val="00524726"/>
    <w:rsid w:val="005257B7"/>
    <w:rsid w:val="005373A4"/>
    <w:rsid w:val="00541298"/>
    <w:rsid w:val="005451A8"/>
    <w:rsid w:val="005454C3"/>
    <w:rsid w:val="00545D0F"/>
    <w:rsid w:val="005532C4"/>
    <w:rsid w:val="005548AF"/>
    <w:rsid w:val="00557E88"/>
    <w:rsid w:val="005632BF"/>
    <w:rsid w:val="00570A19"/>
    <w:rsid w:val="00571D33"/>
    <w:rsid w:val="0057271E"/>
    <w:rsid w:val="00581A18"/>
    <w:rsid w:val="00583089"/>
    <w:rsid w:val="0058611B"/>
    <w:rsid w:val="00591FC9"/>
    <w:rsid w:val="00593BFE"/>
    <w:rsid w:val="005A0B6A"/>
    <w:rsid w:val="005A0FEC"/>
    <w:rsid w:val="005A5CF4"/>
    <w:rsid w:val="005B05EA"/>
    <w:rsid w:val="005B59DC"/>
    <w:rsid w:val="005C3E48"/>
    <w:rsid w:val="005C6BCF"/>
    <w:rsid w:val="005C7FF1"/>
    <w:rsid w:val="005D503A"/>
    <w:rsid w:val="005D7F28"/>
    <w:rsid w:val="005E0DA6"/>
    <w:rsid w:val="005E7AF8"/>
    <w:rsid w:val="005F0E31"/>
    <w:rsid w:val="005F2E36"/>
    <w:rsid w:val="005F537C"/>
    <w:rsid w:val="005F6507"/>
    <w:rsid w:val="005F7E76"/>
    <w:rsid w:val="006018EB"/>
    <w:rsid w:val="0060497F"/>
    <w:rsid w:val="006108D8"/>
    <w:rsid w:val="00615774"/>
    <w:rsid w:val="0062231C"/>
    <w:rsid w:val="0062793B"/>
    <w:rsid w:val="00631838"/>
    <w:rsid w:val="00636E83"/>
    <w:rsid w:val="00637228"/>
    <w:rsid w:val="0064573E"/>
    <w:rsid w:val="0065395C"/>
    <w:rsid w:val="0065647B"/>
    <w:rsid w:val="00657DF1"/>
    <w:rsid w:val="006611A2"/>
    <w:rsid w:val="0066717C"/>
    <w:rsid w:val="0067284D"/>
    <w:rsid w:val="00681510"/>
    <w:rsid w:val="00692FA2"/>
    <w:rsid w:val="0069642A"/>
    <w:rsid w:val="00696C8C"/>
    <w:rsid w:val="006A4A99"/>
    <w:rsid w:val="006B01B2"/>
    <w:rsid w:val="006C2DAD"/>
    <w:rsid w:val="006C7923"/>
    <w:rsid w:val="006E1AD9"/>
    <w:rsid w:val="00700528"/>
    <w:rsid w:val="007132FC"/>
    <w:rsid w:val="00724F32"/>
    <w:rsid w:val="00735F64"/>
    <w:rsid w:val="00736895"/>
    <w:rsid w:val="00741011"/>
    <w:rsid w:val="007459C3"/>
    <w:rsid w:val="007462DA"/>
    <w:rsid w:val="00747566"/>
    <w:rsid w:val="00750E56"/>
    <w:rsid w:val="00753148"/>
    <w:rsid w:val="00753360"/>
    <w:rsid w:val="00753FDA"/>
    <w:rsid w:val="00755091"/>
    <w:rsid w:val="00757784"/>
    <w:rsid w:val="007617FF"/>
    <w:rsid w:val="00775556"/>
    <w:rsid w:val="007759CA"/>
    <w:rsid w:val="00776C4F"/>
    <w:rsid w:val="0077745E"/>
    <w:rsid w:val="0078030C"/>
    <w:rsid w:val="007834DF"/>
    <w:rsid w:val="00783776"/>
    <w:rsid w:val="00784295"/>
    <w:rsid w:val="007879C8"/>
    <w:rsid w:val="00792D4B"/>
    <w:rsid w:val="007A4EDE"/>
    <w:rsid w:val="007B14A8"/>
    <w:rsid w:val="007B5234"/>
    <w:rsid w:val="007B6745"/>
    <w:rsid w:val="007B714A"/>
    <w:rsid w:val="007C13B7"/>
    <w:rsid w:val="007D450F"/>
    <w:rsid w:val="007D4F5C"/>
    <w:rsid w:val="007E2939"/>
    <w:rsid w:val="007E6E58"/>
    <w:rsid w:val="007F0A4F"/>
    <w:rsid w:val="0080141D"/>
    <w:rsid w:val="00802114"/>
    <w:rsid w:val="00802ADC"/>
    <w:rsid w:val="00804A9E"/>
    <w:rsid w:val="00807772"/>
    <w:rsid w:val="00810F25"/>
    <w:rsid w:val="00811A63"/>
    <w:rsid w:val="00813388"/>
    <w:rsid w:val="00827945"/>
    <w:rsid w:val="008338A4"/>
    <w:rsid w:val="00847A8F"/>
    <w:rsid w:val="00847D32"/>
    <w:rsid w:val="00847F81"/>
    <w:rsid w:val="0085341A"/>
    <w:rsid w:val="00855B8C"/>
    <w:rsid w:val="00877243"/>
    <w:rsid w:val="008815B7"/>
    <w:rsid w:val="00881E58"/>
    <w:rsid w:val="0088271E"/>
    <w:rsid w:val="00882E54"/>
    <w:rsid w:val="008875DE"/>
    <w:rsid w:val="008923F3"/>
    <w:rsid w:val="008A0C9A"/>
    <w:rsid w:val="008A2509"/>
    <w:rsid w:val="008A6675"/>
    <w:rsid w:val="008B01DC"/>
    <w:rsid w:val="008B3EDC"/>
    <w:rsid w:val="008B5145"/>
    <w:rsid w:val="008B7EEA"/>
    <w:rsid w:val="008C4A95"/>
    <w:rsid w:val="008C5F04"/>
    <w:rsid w:val="008D4713"/>
    <w:rsid w:val="008D4E60"/>
    <w:rsid w:val="008E6185"/>
    <w:rsid w:val="008E7C73"/>
    <w:rsid w:val="008F04C5"/>
    <w:rsid w:val="008F113C"/>
    <w:rsid w:val="008F18B2"/>
    <w:rsid w:val="008F4389"/>
    <w:rsid w:val="00900421"/>
    <w:rsid w:val="00901ACA"/>
    <w:rsid w:val="00905F91"/>
    <w:rsid w:val="009066FF"/>
    <w:rsid w:val="00910B4F"/>
    <w:rsid w:val="00911F6B"/>
    <w:rsid w:val="00913F95"/>
    <w:rsid w:val="00915155"/>
    <w:rsid w:val="00921C8C"/>
    <w:rsid w:val="009267E7"/>
    <w:rsid w:val="00927FB9"/>
    <w:rsid w:val="00934F78"/>
    <w:rsid w:val="00936B69"/>
    <w:rsid w:val="009449DD"/>
    <w:rsid w:val="00946DE4"/>
    <w:rsid w:val="009532B9"/>
    <w:rsid w:val="00972228"/>
    <w:rsid w:val="00974BBF"/>
    <w:rsid w:val="0099446A"/>
    <w:rsid w:val="00995AFB"/>
    <w:rsid w:val="009B16BB"/>
    <w:rsid w:val="009B2629"/>
    <w:rsid w:val="009B4940"/>
    <w:rsid w:val="009B4F0F"/>
    <w:rsid w:val="009B741F"/>
    <w:rsid w:val="009B797E"/>
    <w:rsid w:val="009C0AC3"/>
    <w:rsid w:val="009C6C66"/>
    <w:rsid w:val="009C7187"/>
    <w:rsid w:val="009D0ABE"/>
    <w:rsid w:val="009D70B3"/>
    <w:rsid w:val="009E1331"/>
    <w:rsid w:val="009E385A"/>
    <w:rsid w:val="009E5952"/>
    <w:rsid w:val="009E68DA"/>
    <w:rsid w:val="009E6BF6"/>
    <w:rsid w:val="009F03DE"/>
    <w:rsid w:val="009F0BF8"/>
    <w:rsid w:val="009F1624"/>
    <w:rsid w:val="009F2065"/>
    <w:rsid w:val="009F3AC1"/>
    <w:rsid w:val="009F4398"/>
    <w:rsid w:val="00A01DB4"/>
    <w:rsid w:val="00A05CE3"/>
    <w:rsid w:val="00A06622"/>
    <w:rsid w:val="00A11139"/>
    <w:rsid w:val="00A13CDB"/>
    <w:rsid w:val="00A15604"/>
    <w:rsid w:val="00A25A68"/>
    <w:rsid w:val="00A25F4D"/>
    <w:rsid w:val="00A30247"/>
    <w:rsid w:val="00A30F9C"/>
    <w:rsid w:val="00A31FBE"/>
    <w:rsid w:val="00A321C0"/>
    <w:rsid w:val="00A35CB5"/>
    <w:rsid w:val="00A3724B"/>
    <w:rsid w:val="00A4058A"/>
    <w:rsid w:val="00A501E5"/>
    <w:rsid w:val="00A525D9"/>
    <w:rsid w:val="00A52A8D"/>
    <w:rsid w:val="00A616F7"/>
    <w:rsid w:val="00A61F1F"/>
    <w:rsid w:val="00A62DEB"/>
    <w:rsid w:val="00A720D2"/>
    <w:rsid w:val="00A80829"/>
    <w:rsid w:val="00A868FA"/>
    <w:rsid w:val="00A87B91"/>
    <w:rsid w:val="00A94658"/>
    <w:rsid w:val="00AA3F34"/>
    <w:rsid w:val="00AA71B2"/>
    <w:rsid w:val="00AB1389"/>
    <w:rsid w:val="00AB1D82"/>
    <w:rsid w:val="00AB2202"/>
    <w:rsid w:val="00AB69EE"/>
    <w:rsid w:val="00AB7166"/>
    <w:rsid w:val="00AC3707"/>
    <w:rsid w:val="00AC4B75"/>
    <w:rsid w:val="00AD2A47"/>
    <w:rsid w:val="00AF0C78"/>
    <w:rsid w:val="00AF1522"/>
    <w:rsid w:val="00B05FDF"/>
    <w:rsid w:val="00B06937"/>
    <w:rsid w:val="00B071F0"/>
    <w:rsid w:val="00B11CBC"/>
    <w:rsid w:val="00B1711D"/>
    <w:rsid w:val="00B2668C"/>
    <w:rsid w:val="00B26B8D"/>
    <w:rsid w:val="00B32340"/>
    <w:rsid w:val="00B45CC0"/>
    <w:rsid w:val="00B531FB"/>
    <w:rsid w:val="00B6370E"/>
    <w:rsid w:val="00B66E78"/>
    <w:rsid w:val="00B729A1"/>
    <w:rsid w:val="00B7370E"/>
    <w:rsid w:val="00B7504A"/>
    <w:rsid w:val="00B84E3E"/>
    <w:rsid w:val="00B91E03"/>
    <w:rsid w:val="00BA079F"/>
    <w:rsid w:val="00BA41DE"/>
    <w:rsid w:val="00BA5AE0"/>
    <w:rsid w:val="00BA7C0F"/>
    <w:rsid w:val="00BB0538"/>
    <w:rsid w:val="00BB5BE7"/>
    <w:rsid w:val="00BC2833"/>
    <w:rsid w:val="00BC3E3F"/>
    <w:rsid w:val="00BC408A"/>
    <w:rsid w:val="00BC5858"/>
    <w:rsid w:val="00BC637A"/>
    <w:rsid w:val="00BD7C0A"/>
    <w:rsid w:val="00BF17A1"/>
    <w:rsid w:val="00BF3403"/>
    <w:rsid w:val="00BF4A4D"/>
    <w:rsid w:val="00BF5F26"/>
    <w:rsid w:val="00C01F68"/>
    <w:rsid w:val="00C11B82"/>
    <w:rsid w:val="00C309CE"/>
    <w:rsid w:val="00C32F57"/>
    <w:rsid w:val="00C40D7C"/>
    <w:rsid w:val="00C42CB2"/>
    <w:rsid w:val="00C43E7C"/>
    <w:rsid w:val="00C53B2A"/>
    <w:rsid w:val="00C62DF9"/>
    <w:rsid w:val="00C730AC"/>
    <w:rsid w:val="00C76DC9"/>
    <w:rsid w:val="00C806D1"/>
    <w:rsid w:val="00C81041"/>
    <w:rsid w:val="00C87979"/>
    <w:rsid w:val="00C96E5B"/>
    <w:rsid w:val="00C9750C"/>
    <w:rsid w:val="00CA18BF"/>
    <w:rsid w:val="00CA4029"/>
    <w:rsid w:val="00CB0773"/>
    <w:rsid w:val="00CB2243"/>
    <w:rsid w:val="00CB36E2"/>
    <w:rsid w:val="00CB3CB5"/>
    <w:rsid w:val="00CB7ABD"/>
    <w:rsid w:val="00CD0667"/>
    <w:rsid w:val="00CE3BFF"/>
    <w:rsid w:val="00CF35AD"/>
    <w:rsid w:val="00CF3C56"/>
    <w:rsid w:val="00CF4591"/>
    <w:rsid w:val="00CF5607"/>
    <w:rsid w:val="00D049C4"/>
    <w:rsid w:val="00D05A47"/>
    <w:rsid w:val="00D15FF1"/>
    <w:rsid w:val="00D17838"/>
    <w:rsid w:val="00D22F03"/>
    <w:rsid w:val="00D278AF"/>
    <w:rsid w:val="00D3057D"/>
    <w:rsid w:val="00D31696"/>
    <w:rsid w:val="00D31FBD"/>
    <w:rsid w:val="00D34217"/>
    <w:rsid w:val="00D43B63"/>
    <w:rsid w:val="00D47994"/>
    <w:rsid w:val="00D526F1"/>
    <w:rsid w:val="00D52802"/>
    <w:rsid w:val="00D5284B"/>
    <w:rsid w:val="00D567CA"/>
    <w:rsid w:val="00D64939"/>
    <w:rsid w:val="00D70045"/>
    <w:rsid w:val="00D70117"/>
    <w:rsid w:val="00D704C1"/>
    <w:rsid w:val="00D76209"/>
    <w:rsid w:val="00D776AC"/>
    <w:rsid w:val="00D90708"/>
    <w:rsid w:val="00DA4D97"/>
    <w:rsid w:val="00DA5E6F"/>
    <w:rsid w:val="00DA6695"/>
    <w:rsid w:val="00DB2577"/>
    <w:rsid w:val="00DC2A8B"/>
    <w:rsid w:val="00DD20C1"/>
    <w:rsid w:val="00DD432F"/>
    <w:rsid w:val="00DD4D4B"/>
    <w:rsid w:val="00DD7E49"/>
    <w:rsid w:val="00DE0C8A"/>
    <w:rsid w:val="00DE74C2"/>
    <w:rsid w:val="00DF20CC"/>
    <w:rsid w:val="00DF42AD"/>
    <w:rsid w:val="00DF4B85"/>
    <w:rsid w:val="00E027E1"/>
    <w:rsid w:val="00E0328D"/>
    <w:rsid w:val="00E034EE"/>
    <w:rsid w:val="00E05B4A"/>
    <w:rsid w:val="00E061C4"/>
    <w:rsid w:val="00E07E7A"/>
    <w:rsid w:val="00E11063"/>
    <w:rsid w:val="00E12AFF"/>
    <w:rsid w:val="00E15F3B"/>
    <w:rsid w:val="00E22099"/>
    <w:rsid w:val="00E224C8"/>
    <w:rsid w:val="00E2395C"/>
    <w:rsid w:val="00E254E3"/>
    <w:rsid w:val="00E26D17"/>
    <w:rsid w:val="00E30763"/>
    <w:rsid w:val="00E32970"/>
    <w:rsid w:val="00E34BEE"/>
    <w:rsid w:val="00E360F6"/>
    <w:rsid w:val="00E40C61"/>
    <w:rsid w:val="00E40FEB"/>
    <w:rsid w:val="00E63950"/>
    <w:rsid w:val="00E64F13"/>
    <w:rsid w:val="00E65F48"/>
    <w:rsid w:val="00E67677"/>
    <w:rsid w:val="00E706EA"/>
    <w:rsid w:val="00E808C3"/>
    <w:rsid w:val="00E811F7"/>
    <w:rsid w:val="00E81D73"/>
    <w:rsid w:val="00E83573"/>
    <w:rsid w:val="00E83EAA"/>
    <w:rsid w:val="00E86A98"/>
    <w:rsid w:val="00E9517F"/>
    <w:rsid w:val="00EA5DA7"/>
    <w:rsid w:val="00EB336D"/>
    <w:rsid w:val="00EB42BE"/>
    <w:rsid w:val="00EB5FB4"/>
    <w:rsid w:val="00ED7B55"/>
    <w:rsid w:val="00EE3BB6"/>
    <w:rsid w:val="00EF09DE"/>
    <w:rsid w:val="00EF24D3"/>
    <w:rsid w:val="00EF395D"/>
    <w:rsid w:val="00F0108D"/>
    <w:rsid w:val="00F02EB7"/>
    <w:rsid w:val="00F04DD4"/>
    <w:rsid w:val="00F071E9"/>
    <w:rsid w:val="00F217A2"/>
    <w:rsid w:val="00F218EE"/>
    <w:rsid w:val="00F23A56"/>
    <w:rsid w:val="00F30C45"/>
    <w:rsid w:val="00F33E69"/>
    <w:rsid w:val="00F34BF8"/>
    <w:rsid w:val="00F35AA7"/>
    <w:rsid w:val="00F37079"/>
    <w:rsid w:val="00F40482"/>
    <w:rsid w:val="00F43173"/>
    <w:rsid w:val="00F456B5"/>
    <w:rsid w:val="00F46C3F"/>
    <w:rsid w:val="00F478A8"/>
    <w:rsid w:val="00F47F86"/>
    <w:rsid w:val="00F50596"/>
    <w:rsid w:val="00F53101"/>
    <w:rsid w:val="00F54DDF"/>
    <w:rsid w:val="00F61B49"/>
    <w:rsid w:val="00F64B10"/>
    <w:rsid w:val="00F706EA"/>
    <w:rsid w:val="00F72262"/>
    <w:rsid w:val="00F81431"/>
    <w:rsid w:val="00F822A0"/>
    <w:rsid w:val="00F83D2D"/>
    <w:rsid w:val="00F83F27"/>
    <w:rsid w:val="00F8650C"/>
    <w:rsid w:val="00F9022D"/>
    <w:rsid w:val="00F91137"/>
    <w:rsid w:val="00FA4FF6"/>
    <w:rsid w:val="00FB2296"/>
    <w:rsid w:val="00FB231F"/>
    <w:rsid w:val="00FB36E4"/>
    <w:rsid w:val="00FB40CA"/>
    <w:rsid w:val="00FB7419"/>
    <w:rsid w:val="00FC1C9E"/>
    <w:rsid w:val="00FC2D2D"/>
    <w:rsid w:val="00FC3408"/>
    <w:rsid w:val="00FC439F"/>
    <w:rsid w:val="00FD4A6C"/>
    <w:rsid w:val="00FD5555"/>
    <w:rsid w:val="00FD5BA9"/>
    <w:rsid w:val="00FE097F"/>
    <w:rsid w:val="00FF313E"/>
  </w:rsids>
  <m:mathPr>
    <m:mathFont m:val="Cambria Math"/>
    <m:brkBin m:val="before"/>
    <m:brkBinSub m:val="--"/>
    <m:smallFrac m:val="0"/>
    <m:dispDef m:val="0"/>
    <m:lMargin m:val="0"/>
    <m:rMargin m:val="0"/>
    <m:defJc m:val="centerGroup"/>
    <m:wrapRight/>
    <m:intLim m:val="subSup"/>
    <m:naryLim m:val="subSup"/>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65CDDA4"/>
  <w15:docId w15:val="{ACF1C9F3-372B-2241-8C96-8647A5DB1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9E6BF6"/>
    <w:pPr>
      <w:spacing w:after="100"/>
    </w:pPr>
    <w:rPr>
      <w:rFonts w:ascii="Arial" w:hAnsi="Arial"/>
      <w:sz w:val="21"/>
    </w:rPr>
  </w:style>
  <w:style w:type="paragraph" w:styleId="berschrift1">
    <w:name w:val="heading 1"/>
    <w:aliases w:val="12pt f"/>
    <w:basedOn w:val="Standard"/>
    <w:next w:val="Standard"/>
    <w:qFormat/>
    <w:rsid w:val="004274CA"/>
    <w:pPr>
      <w:keepNext/>
      <w:spacing w:before="800"/>
      <w:outlineLvl w:val="0"/>
    </w:pPr>
    <w:rPr>
      <w:b/>
      <w:kern w:val="28"/>
      <w:sz w:val="32"/>
    </w:rPr>
  </w:style>
  <w:style w:type="paragraph" w:styleId="berschrift2">
    <w:name w:val="heading 2"/>
    <w:aliases w:val="10pt f"/>
    <w:basedOn w:val="Standard"/>
    <w:next w:val="Standard"/>
    <w:qFormat/>
    <w:rsid w:val="004274CA"/>
    <w:pPr>
      <w:keepNext/>
      <w:outlineLvl w:val="1"/>
    </w:pPr>
    <w:rPr>
      <w:b/>
      <w:sz w:val="28"/>
    </w:rPr>
  </w:style>
  <w:style w:type="paragraph" w:styleId="berschrift3">
    <w:name w:val="heading 3"/>
    <w:basedOn w:val="Standard"/>
    <w:next w:val="Standard"/>
    <w:link w:val="berschrift3Zchn"/>
    <w:semiHidden/>
    <w:unhideWhenUsed/>
    <w:qFormat/>
    <w:rsid w:val="005548A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berschrift4">
    <w:name w:val="heading 4"/>
    <w:basedOn w:val="Standard"/>
    <w:next w:val="Standard"/>
    <w:link w:val="berschrift4Zchn"/>
    <w:semiHidden/>
    <w:unhideWhenUsed/>
    <w:qFormat/>
    <w:rsid w:val="005548AF"/>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berschrift5">
    <w:name w:val="heading 5"/>
    <w:basedOn w:val="Standard"/>
    <w:next w:val="Standard"/>
    <w:link w:val="berschrift5Zchn"/>
    <w:semiHidden/>
    <w:unhideWhenUsed/>
    <w:qFormat/>
    <w:rsid w:val="00910B4F"/>
    <w:pPr>
      <w:keepNext/>
      <w:keepLines/>
      <w:spacing w:before="40" w:after="0"/>
      <w:outlineLvl w:val="4"/>
    </w:pPr>
    <w:rPr>
      <w:rFonts w:asciiTheme="majorHAnsi" w:eastAsiaTheme="majorEastAsia" w:hAnsiTheme="majorHAnsi" w:cstheme="majorBidi"/>
      <w:color w:val="365F91" w:themeColor="accent1" w:themeShade="BF"/>
    </w:rPr>
  </w:style>
  <w:style w:type="paragraph" w:styleId="berschrift6">
    <w:name w:val="heading 6"/>
    <w:basedOn w:val="Standard"/>
    <w:next w:val="Standard"/>
    <w:link w:val="berschrift6Zchn"/>
    <w:semiHidden/>
    <w:unhideWhenUsed/>
    <w:qFormat/>
    <w:rsid w:val="005548AF"/>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4274CA"/>
  </w:style>
  <w:style w:type="paragraph" w:styleId="Fuzeile">
    <w:name w:val="footer"/>
    <w:basedOn w:val="Standard"/>
    <w:rsid w:val="004274CA"/>
  </w:style>
  <w:style w:type="character" w:styleId="Hyperlink">
    <w:name w:val="Hyperlink"/>
    <w:basedOn w:val="Absatz-Standardschriftart"/>
    <w:uiPriority w:val="99"/>
    <w:rsid w:val="004274CA"/>
    <w:rPr>
      <w:rFonts w:ascii="Arial" w:hAnsi="Arial"/>
      <w:color w:val="000000"/>
      <w:sz w:val="20"/>
      <w:u w:val="single"/>
    </w:rPr>
  </w:style>
  <w:style w:type="character" w:styleId="Seitenzahl">
    <w:name w:val="page number"/>
    <w:basedOn w:val="Absatz-Standardschriftart"/>
    <w:rsid w:val="004274CA"/>
    <w:rPr>
      <w:rFonts w:ascii="Arial" w:hAnsi="Arial"/>
      <w:sz w:val="16"/>
    </w:rPr>
  </w:style>
  <w:style w:type="character" w:styleId="BesuchterLink">
    <w:name w:val="FollowedHyperlink"/>
    <w:basedOn w:val="Absatz-Standardschriftart"/>
    <w:rsid w:val="004274CA"/>
    <w:rPr>
      <w:rFonts w:ascii="Arial" w:hAnsi="Arial"/>
      <w:color w:val="000000"/>
      <w:sz w:val="20"/>
      <w:u w:val="single"/>
    </w:rPr>
  </w:style>
  <w:style w:type="character" w:customStyle="1" w:styleId="preview">
    <w:name w:val="preview"/>
    <w:basedOn w:val="Absatz-Standardschriftart"/>
    <w:rsid w:val="004238C8"/>
    <w:rPr>
      <w:b w:val="0"/>
      <w:bCs w:val="0"/>
    </w:rPr>
  </w:style>
  <w:style w:type="character" w:styleId="Fett">
    <w:name w:val="Strong"/>
    <w:basedOn w:val="Absatz-Standardschriftart"/>
    <w:uiPriority w:val="22"/>
    <w:qFormat/>
    <w:rsid w:val="004238C8"/>
    <w:rPr>
      <w:b/>
      <w:bCs/>
    </w:rPr>
  </w:style>
  <w:style w:type="paragraph" w:styleId="Listenabsatz">
    <w:name w:val="List Paragraph"/>
    <w:basedOn w:val="Standard"/>
    <w:uiPriority w:val="34"/>
    <w:qFormat/>
    <w:rsid w:val="000119AD"/>
    <w:pPr>
      <w:ind w:left="720"/>
      <w:contextualSpacing/>
    </w:pPr>
  </w:style>
  <w:style w:type="paragraph" w:styleId="Sprechblasentext">
    <w:name w:val="Balloon Text"/>
    <w:basedOn w:val="Standard"/>
    <w:link w:val="SprechblasentextZchn"/>
    <w:rsid w:val="007C13B7"/>
    <w:rPr>
      <w:rFonts w:ascii="Lucida Grande" w:hAnsi="Lucida Grande" w:cs="Lucida Grande"/>
      <w:sz w:val="18"/>
      <w:szCs w:val="18"/>
    </w:rPr>
  </w:style>
  <w:style w:type="character" w:customStyle="1" w:styleId="SprechblasentextZchn">
    <w:name w:val="Sprechblasentext Zchn"/>
    <w:basedOn w:val="Absatz-Standardschriftart"/>
    <w:link w:val="Sprechblasentext"/>
    <w:rsid w:val="007C13B7"/>
    <w:rPr>
      <w:rFonts w:ascii="Lucida Grande" w:hAnsi="Lucida Grande" w:cs="Lucida Grande"/>
      <w:sz w:val="18"/>
      <w:szCs w:val="18"/>
    </w:rPr>
  </w:style>
  <w:style w:type="paragraph" w:styleId="Funotentext">
    <w:name w:val="footnote text"/>
    <w:basedOn w:val="Standard"/>
    <w:link w:val="FunotentextZchn"/>
    <w:rsid w:val="007132FC"/>
    <w:pPr>
      <w:spacing w:after="0"/>
    </w:pPr>
    <w:rPr>
      <w:sz w:val="24"/>
      <w:szCs w:val="24"/>
    </w:rPr>
  </w:style>
  <w:style w:type="character" w:customStyle="1" w:styleId="FunotentextZchn">
    <w:name w:val="Fußnotentext Zchn"/>
    <w:basedOn w:val="Absatz-Standardschriftart"/>
    <w:link w:val="Funotentext"/>
    <w:rsid w:val="007132FC"/>
    <w:rPr>
      <w:rFonts w:ascii="Arial" w:hAnsi="Arial"/>
      <w:sz w:val="24"/>
      <w:szCs w:val="24"/>
    </w:rPr>
  </w:style>
  <w:style w:type="character" w:styleId="Funotenzeichen">
    <w:name w:val="footnote reference"/>
    <w:basedOn w:val="Absatz-Standardschriftart"/>
    <w:rsid w:val="007132FC"/>
    <w:rPr>
      <w:vertAlign w:val="superscript"/>
    </w:rPr>
  </w:style>
  <w:style w:type="character" w:styleId="Kommentarzeichen">
    <w:name w:val="annotation reference"/>
    <w:uiPriority w:val="99"/>
    <w:unhideWhenUsed/>
    <w:rsid w:val="004D5799"/>
    <w:rPr>
      <w:sz w:val="18"/>
      <w:szCs w:val="18"/>
    </w:rPr>
  </w:style>
  <w:style w:type="paragraph" w:styleId="Kommentartext">
    <w:name w:val="annotation text"/>
    <w:basedOn w:val="Standard"/>
    <w:link w:val="KommentartextZchn"/>
    <w:uiPriority w:val="99"/>
    <w:unhideWhenUsed/>
    <w:rsid w:val="004D5799"/>
    <w:pPr>
      <w:spacing w:after="160" w:line="259" w:lineRule="auto"/>
    </w:pPr>
    <w:rPr>
      <w:rFonts w:ascii="Calibri" w:eastAsia="Calibri" w:hAnsi="Calibri"/>
      <w:sz w:val="24"/>
      <w:szCs w:val="24"/>
      <w:lang w:eastAsia="en-US"/>
    </w:rPr>
  </w:style>
  <w:style w:type="character" w:customStyle="1" w:styleId="KommentartextZchn">
    <w:name w:val="Kommentartext Zchn"/>
    <w:basedOn w:val="Absatz-Standardschriftart"/>
    <w:link w:val="Kommentartext"/>
    <w:uiPriority w:val="99"/>
    <w:rsid w:val="004D5799"/>
    <w:rPr>
      <w:rFonts w:ascii="Calibri" w:eastAsia="Calibri" w:hAnsi="Calibri"/>
      <w:sz w:val="24"/>
      <w:szCs w:val="24"/>
      <w:lang w:eastAsia="en-US"/>
    </w:rPr>
  </w:style>
  <w:style w:type="paragraph" w:styleId="Inhaltsverzeichnisberschrift">
    <w:name w:val="TOC Heading"/>
    <w:basedOn w:val="berschrift1"/>
    <w:next w:val="Standard"/>
    <w:uiPriority w:val="39"/>
    <w:unhideWhenUsed/>
    <w:qFormat/>
    <w:rsid w:val="004B5891"/>
    <w:pPr>
      <w:keepLines/>
      <w:spacing w:before="240" w:after="0" w:line="259" w:lineRule="auto"/>
      <w:outlineLvl w:val="9"/>
    </w:pPr>
    <w:rPr>
      <w:rFonts w:ascii="Calibri Light" w:hAnsi="Calibri Light"/>
      <w:b w:val="0"/>
      <w:color w:val="2E74B5"/>
      <w:kern w:val="0"/>
      <w:szCs w:val="32"/>
    </w:rPr>
  </w:style>
  <w:style w:type="paragraph" w:styleId="Verzeichnis1">
    <w:name w:val="toc 1"/>
    <w:basedOn w:val="Standard"/>
    <w:next w:val="Standard"/>
    <w:autoRedefine/>
    <w:uiPriority w:val="39"/>
    <w:unhideWhenUsed/>
    <w:rsid w:val="004B5891"/>
    <w:pPr>
      <w:spacing w:line="259" w:lineRule="auto"/>
    </w:pPr>
    <w:rPr>
      <w:rFonts w:ascii="Calibri" w:eastAsia="Calibri" w:hAnsi="Calibri"/>
      <w:sz w:val="22"/>
      <w:szCs w:val="22"/>
      <w:lang w:eastAsia="en-US"/>
    </w:rPr>
  </w:style>
  <w:style w:type="paragraph" w:styleId="Kommentarthema">
    <w:name w:val="annotation subject"/>
    <w:basedOn w:val="Kommentartext"/>
    <w:next w:val="Kommentartext"/>
    <w:link w:val="KommentarthemaZchn"/>
    <w:rsid w:val="00757784"/>
    <w:pPr>
      <w:spacing w:after="100" w:line="240" w:lineRule="auto"/>
    </w:pPr>
    <w:rPr>
      <w:rFonts w:ascii="Arial" w:eastAsia="Times New Roman" w:hAnsi="Arial"/>
      <w:b/>
      <w:bCs/>
      <w:sz w:val="20"/>
      <w:szCs w:val="20"/>
      <w:lang w:eastAsia="de-DE"/>
    </w:rPr>
  </w:style>
  <w:style w:type="character" w:customStyle="1" w:styleId="KommentarthemaZchn">
    <w:name w:val="Kommentarthema Zchn"/>
    <w:basedOn w:val="KommentartextZchn"/>
    <w:link w:val="Kommentarthema"/>
    <w:rsid w:val="00757784"/>
    <w:rPr>
      <w:rFonts w:ascii="Arial" w:eastAsia="Calibri" w:hAnsi="Arial"/>
      <w:b/>
      <w:bCs/>
      <w:sz w:val="24"/>
      <w:szCs w:val="24"/>
      <w:lang w:eastAsia="en-US"/>
    </w:rPr>
  </w:style>
  <w:style w:type="character" w:styleId="Platzhaltertext">
    <w:name w:val="Placeholder Text"/>
    <w:basedOn w:val="Absatz-Standardschriftart"/>
    <w:uiPriority w:val="99"/>
    <w:semiHidden/>
    <w:rsid w:val="001522C0"/>
    <w:rPr>
      <w:color w:val="808080"/>
    </w:rPr>
  </w:style>
  <w:style w:type="table" w:styleId="Tabellenraster">
    <w:name w:val="Table Grid"/>
    <w:basedOn w:val="NormaleTabelle"/>
    <w:rsid w:val="001F06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rarbeitung">
    <w:name w:val="Revision"/>
    <w:hidden/>
    <w:uiPriority w:val="99"/>
    <w:semiHidden/>
    <w:rsid w:val="00936B69"/>
    <w:rPr>
      <w:rFonts w:ascii="Arial" w:hAnsi="Arial"/>
      <w:sz w:val="21"/>
    </w:rPr>
  </w:style>
  <w:style w:type="paragraph" w:customStyle="1" w:styleId="JugendForscht">
    <w:name w:val="JugendForscht"/>
    <w:basedOn w:val="Standard"/>
    <w:link w:val="JugendForschtZchn"/>
    <w:qFormat/>
    <w:rsid w:val="005548AF"/>
    <w:pPr>
      <w:spacing w:line="360" w:lineRule="auto"/>
      <w:ind w:right="419"/>
    </w:pPr>
    <w:rPr>
      <w:color w:val="000000" w:themeColor="text1"/>
      <w:sz w:val="20"/>
    </w:rPr>
  </w:style>
  <w:style w:type="character" w:customStyle="1" w:styleId="berschrift6Zchn">
    <w:name w:val="Überschrift 6 Zchn"/>
    <w:basedOn w:val="Absatz-Standardschriftart"/>
    <w:link w:val="berschrift6"/>
    <w:semiHidden/>
    <w:rsid w:val="005548AF"/>
    <w:rPr>
      <w:rFonts w:asciiTheme="majorHAnsi" w:eastAsiaTheme="majorEastAsia" w:hAnsiTheme="majorHAnsi" w:cstheme="majorBidi"/>
      <w:color w:val="243F60" w:themeColor="accent1" w:themeShade="7F"/>
      <w:sz w:val="21"/>
    </w:rPr>
  </w:style>
  <w:style w:type="paragraph" w:styleId="StandardWeb">
    <w:name w:val="Normal (Web)"/>
    <w:basedOn w:val="Standard"/>
    <w:uiPriority w:val="99"/>
    <w:semiHidden/>
    <w:unhideWhenUsed/>
    <w:rsid w:val="005548AF"/>
    <w:pPr>
      <w:spacing w:before="100" w:beforeAutospacing="1" w:afterAutospacing="1"/>
    </w:pPr>
    <w:rPr>
      <w:rFonts w:ascii="Times New Roman" w:hAnsi="Times New Roman"/>
      <w:sz w:val="24"/>
      <w:szCs w:val="24"/>
      <w:lang w:val="en-GB" w:eastAsia="en-GB"/>
    </w:rPr>
  </w:style>
  <w:style w:type="character" w:styleId="HTMLCode">
    <w:name w:val="HTML Code"/>
    <w:basedOn w:val="Absatz-Standardschriftart"/>
    <w:uiPriority w:val="99"/>
    <w:semiHidden/>
    <w:unhideWhenUsed/>
    <w:rsid w:val="005548AF"/>
    <w:rPr>
      <w:rFonts w:ascii="Courier New" w:eastAsia="Times New Roman" w:hAnsi="Courier New" w:cs="Courier New"/>
      <w:sz w:val="20"/>
      <w:szCs w:val="20"/>
    </w:rPr>
  </w:style>
  <w:style w:type="character" w:customStyle="1" w:styleId="berschrift3Zchn">
    <w:name w:val="Überschrift 3 Zchn"/>
    <w:basedOn w:val="Absatz-Standardschriftart"/>
    <w:link w:val="berschrift3"/>
    <w:semiHidden/>
    <w:rsid w:val="005548AF"/>
    <w:rPr>
      <w:rFonts w:asciiTheme="majorHAnsi" w:eastAsiaTheme="majorEastAsia" w:hAnsiTheme="majorHAnsi" w:cstheme="majorBidi"/>
      <w:color w:val="243F60" w:themeColor="accent1" w:themeShade="7F"/>
      <w:sz w:val="24"/>
      <w:szCs w:val="24"/>
    </w:rPr>
  </w:style>
  <w:style w:type="character" w:customStyle="1" w:styleId="berschrift4Zchn">
    <w:name w:val="Überschrift 4 Zchn"/>
    <w:basedOn w:val="Absatz-Standardschriftart"/>
    <w:link w:val="berschrift4"/>
    <w:semiHidden/>
    <w:rsid w:val="005548AF"/>
    <w:rPr>
      <w:rFonts w:asciiTheme="majorHAnsi" w:eastAsiaTheme="majorEastAsia" w:hAnsiTheme="majorHAnsi" w:cstheme="majorBidi"/>
      <w:i/>
      <w:iCs/>
      <w:color w:val="365F91" w:themeColor="accent1" w:themeShade="BF"/>
      <w:sz w:val="21"/>
    </w:rPr>
  </w:style>
  <w:style w:type="paragraph" w:styleId="HTMLVorformatiert">
    <w:name w:val="HTML Preformatted"/>
    <w:basedOn w:val="Standard"/>
    <w:link w:val="HTMLVorformatiertZchn"/>
    <w:uiPriority w:val="99"/>
    <w:semiHidden/>
    <w:unhideWhenUsed/>
    <w:rsid w:val="00554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z w:val="20"/>
      <w:lang w:val="en-GB" w:eastAsia="en-GB"/>
    </w:rPr>
  </w:style>
  <w:style w:type="character" w:customStyle="1" w:styleId="HTMLVorformatiertZchn">
    <w:name w:val="HTML Vorformatiert Zchn"/>
    <w:basedOn w:val="Absatz-Standardschriftart"/>
    <w:link w:val="HTMLVorformatiert"/>
    <w:uiPriority w:val="99"/>
    <w:semiHidden/>
    <w:rsid w:val="005548AF"/>
    <w:rPr>
      <w:rFonts w:ascii="Courier New" w:hAnsi="Courier New" w:cs="Courier New"/>
      <w:lang w:val="en-GB" w:eastAsia="en-GB"/>
    </w:rPr>
  </w:style>
  <w:style w:type="character" w:styleId="Hervorhebung">
    <w:name w:val="Emphasis"/>
    <w:basedOn w:val="Absatz-Standardschriftart"/>
    <w:uiPriority w:val="20"/>
    <w:qFormat/>
    <w:rsid w:val="005548AF"/>
    <w:rPr>
      <w:i/>
      <w:iCs/>
    </w:rPr>
  </w:style>
  <w:style w:type="character" w:customStyle="1" w:styleId="berschrift5Zchn">
    <w:name w:val="Überschrift 5 Zchn"/>
    <w:basedOn w:val="Absatz-Standardschriftart"/>
    <w:link w:val="berschrift5"/>
    <w:semiHidden/>
    <w:rsid w:val="00910B4F"/>
    <w:rPr>
      <w:rFonts w:asciiTheme="majorHAnsi" w:eastAsiaTheme="majorEastAsia" w:hAnsiTheme="majorHAnsi" w:cstheme="majorBidi"/>
      <w:color w:val="365F91" w:themeColor="accent1" w:themeShade="BF"/>
      <w:sz w:val="21"/>
    </w:rPr>
  </w:style>
  <w:style w:type="character" w:styleId="NichtaufgelsteErwhnung">
    <w:name w:val="Unresolved Mention"/>
    <w:basedOn w:val="Absatz-Standardschriftart"/>
    <w:uiPriority w:val="99"/>
    <w:semiHidden/>
    <w:unhideWhenUsed/>
    <w:rsid w:val="00910B4F"/>
    <w:rPr>
      <w:color w:val="605E5C"/>
      <w:shd w:val="clear" w:color="auto" w:fill="E1DFDD"/>
    </w:rPr>
  </w:style>
  <w:style w:type="paragraph" w:styleId="Verzeichnis2">
    <w:name w:val="toc 2"/>
    <w:basedOn w:val="Standard"/>
    <w:next w:val="Standard"/>
    <w:autoRedefine/>
    <w:uiPriority w:val="39"/>
    <w:unhideWhenUsed/>
    <w:rsid w:val="009E6BF6"/>
    <w:pPr>
      <w:ind w:left="210"/>
    </w:pPr>
  </w:style>
  <w:style w:type="character" w:customStyle="1" w:styleId="entry-title">
    <w:name w:val="entry-title"/>
    <w:basedOn w:val="Absatz-Standardschriftart"/>
    <w:rsid w:val="009B4940"/>
  </w:style>
  <w:style w:type="paragraph" w:customStyle="1" w:styleId="berschriftJF">
    <w:name w:val="Überschrift JF"/>
    <w:basedOn w:val="JugendForscht"/>
    <w:link w:val="berschriftJFZchn"/>
    <w:qFormat/>
    <w:rsid w:val="00FB231F"/>
    <w:rPr>
      <w:rFonts w:cs="Arial"/>
      <w:b/>
    </w:rPr>
  </w:style>
  <w:style w:type="character" w:customStyle="1" w:styleId="JugendForschtZchn">
    <w:name w:val="JugendForscht Zchn"/>
    <w:basedOn w:val="Absatz-Standardschriftart"/>
    <w:link w:val="JugendForscht"/>
    <w:rsid w:val="00FB231F"/>
    <w:rPr>
      <w:rFonts w:ascii="Arial" w:hAnsi="Arial"/>
      <w:color w:val="000000" w:themeColor="text1"/>
    </w:rPr>
  </w:style>
  <w:style w:type="character" w:customStyle="1" w:styleId="berschriftJFZchn">
    <w:name w:val="Überschrift JF Zchn"/>
    <w:basedOn w:val="JugendForschtZchn"/>
    <w:link w:val="berschriftJF"/>
    <w:rsid w:val="00FB231F"/>
    <w:rPr>
      <w:rFonts w:ascii="Arial" w:hAnsi="Arial" w:cs="Arial"/>
      <w:b/>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613742">
      <w:bodyDiv w:val="1"/>
      <w:marLeft w:val="0"/>
      <w:marRight w:val="0"/>
      <w:marTop w:val="0"/>
      <w:marBottom w:val="0"/>
      <w:divBdr>
        <w:top w:val="none" w:sz="0" w:space="0" w:color="auto"/>
        <w:left w:val="none" w:sz="0" w:space="0" w:color="auto"/>
        <w:bottom w:val="none" w:sz="0" w:space="0" w:color="auto"/>
        <w:right w:val="none" w:sz="0" w:space="0" w:color="auto"/>
      </w:divBdr>
    </w:div>
    <w:div w:id="86536817">
      <w:bodyDiv w:val="1"/>
      <w:marLeft w:val="0"/>
      <w:marRight w:val="0"/>
      <w:marTop w:val="0"/>
      <w:marBottom w:val="0"/>
      <w:divBdr>
        <w:top w:val="none" w:sz="0" w:space="0" w:color="auto"/>
        <w:left w:val="none" w:sz="0" w:space="0" w:color="auto"/>
        <w:bottom w:val="none" w:sz="0" w:space="0" w:color="auto"/>
        <w:right w:val="none" w:sz="0" w:space="0" w:color="auto"/>
      </w:divBdr>
    </w:div>
    <w:div w:id="159085493">
      <w:bodyDiv w:val="1"/>
      <w:marLeft w:val="0"/>
      <w:marRight w:val="0"/>
      <w:marTop w:val="0"/>
      <w:marBottom w:val="0"/>
      <w:divBdr>
        <w:top w:val="none" w:sz="0" w:space="0" w:color="auto"/>
        <w:left w:val="none" w:sz="0" w:space="0" w:color="auto"/>
        <w:bottom w:val="none" w:sz="0" w:space="0" w:color="auto"/>
        <w:right w:val="none" w:sz="0" w:space="0" w:color="auto"/>
      </w:divBdr>
    </w:div>
    <w:div w:id="248082129">
      <w:bodyDiv w:val="1"/>
      <w:marLeft w:val="0"/>
      <w:marRight w:val="0"/>
      <w:marTop w:val="0"/>
      <w:marBottom w:val="0"/>
      <w:divBdr>
        <w:top w:val="none" w:sz="0" w:space="0" w:color="auto"/>
        <w:left w:val="none" w:sz="0" w:space="0" w:color="auto"/>
        <w:bottom w:val="none" w:sz="0" w:space="0" w:color="auto"/>
        <w:right w:val="none" w:sz="0" w:space="0" w:color="auto"/>
      </w:divBdr>
    </w:div>
    <w:div w:id="252905843">
      <w:bodyDiv w:val="1"/>
      <w:marLeft w:val="0"/>
      <w:marRight w:val="0"/>
      <w:marTop w:val="0"/>
      <w:marBottom w:val="0"/>
      <w:divBdr>
        <w:top w:val="none" w:sz="0" w:space="0" w:color="auto"/>
        <w:left w:val="none" w:sz="0" w:space="0" w:color="auto"/>
        <w:bottom w:val="none" w:sz="0" w:space="0" w:color="auto"/>
        <w:right w:val="none" w:sz="0" w:space="0" w:color="auto"/>
      </w:divBdr>
    </w:div>
    <w:div w:id="400561036">
      <w:bodyDiv w:val="1"/>
      <w:marLeft w:val="0"/>
      <w:marRight w:val="0"/>
      <w:marTop w:val="0"/>
      <w:marBottom w:val="0"/>
      <w:divBdr>
        <w:top w:val="none" w:sz="0" w:space="0" w:color="auto"/>
        <w:left w:val="none" w:sz="0" w:space="0" w:color="auto"/>
        <w:bottom w:val="none" w:sz="0" w:space="0" w:color="auto"/>
        <w:right w:val="none" w:sz="0" w:space="0" w:color="auto"/>
      </w:divBdr>
    </w:div>
    <w:div w:id="592594683">
      <w:bodyDiv w:val="1"/>
      <w:marLeft w:val="0"/>
      <w:marRight w:val="0"/>
      <w:marTop w:val="0"/>
      <w:marBottom w:val="0"/>
      <w:divBdr>
        <w:top w:val="none" w:sz="0" w:space="0" w:color="auto"/>
        <w:left w:val="none" w:sz="0" w:space="0" w:color="auto"/>
        <w:bottom w:val="none" w:sz="0" w:space="0" w:color="auto"/>
        <w:right w:val="none" w:sz="0" w:space="0" w:color="auto"/>
      </w:divBdr>
    </w:div>
    <w:div w:id="651448016">
      <w:bodyDiv w:val="1"/>
      <w:marLeft w:val="0"/>
      <w:marRight w:val="0"/>
      <w:marTop w:val="0"/>
      <w:marBottom w:val="0"/>
      <w:divBdr>
        <w:top w:val="none" w:sz="0" w:space="0" w:color="auto"/>
        <w:left w:val="none" w:sz="0" w:space="0" w:color="auto"/>
        <w:bottom w:val="none" w:sz="0" w:space="0" w:color="auto"/>
        <w:right w:val="none" w:sz="0" w:space="0" w:color="auto"/>
      </w:divBdr>
    </w:div>
    <w:div w:id="668405747">
      <w:bodyDiv w:val="1"/>
      <w:marLeft w:val="0"/>
      <w:marRight w:val="0"/>
      <w:marTop w:val="0"/>
      <w:marBottom w:val="0"/>
      <w:divBdr>
        <w:top w:val="none" w:sz="0" w:space="0" w:color="auto"/>
        <w:left w:val="none" w:sz="0" w:space="0" w:color="auto"/>
        <w:bottom w:val="none" w:sz="0" w:space="0" w:color="auto"/>
        <w:right w:val="none" w:sz="0" w:space="0" w:color="auto"/>
      </w:divBdr>
    </w:div>
    <w:div w:id="744835227">
      <w:bodyDiv w:val="1"/>
      <w:marLeft w:val="0"/>
      <w:marRight w:val="0"/>
      <w:marTop w:val="0"/>
      <w:marBottom w:val="0"/>
      <w:divBdr>
        <w:top w:val="none" w:sz="0" w:space="0" w:color="auto"/>
        <w:left w:val="none" w:sz="0" w:space="0" w:color="auto"/>
        <w:bottom w:val="none" w:sz="0" w:space="0" w:color="auto"/>
        <w:right w:val="none" w:sz="0" w:space="0" w:color="auto"/>
      </w:divBdr>
    </w:div>
    <w:div w:id="877740273">
      <w:bodyDiv w:val="1"/>
      <w:marLeft w:val="0"/>
      <w:marRight w:val="0"/>
      <w:marTop w:val="0"/>
      <w:marBottom w:val="0"/>
      <w:divBdr>
        <w:top w:val="none" w:sz="0" w:space="0" w:color="auto"/>
        <w:left w:val="none" w:sz="0" w:space="0" w:color="auto"/>
        <w:bottom w:val="none" w:sz="0" w:space="0" w:color="auto"/>
        <w:right w:val="none" w:sz="0" w:space="0" w:color="auto"/>
      </w:divBdr>
    </w:div>
    <w:div w:id="884367318">
      <w:bodyDiv w:val="1"/>
      <w:marLeft w:val="0"/>
      <w:marRight w:val="0"/>
      <w:marTop w:val="0"/>
      <w:marBottom w:val="0"/>
      <w:divBdr>
        <w:top w:val="none" w:sz="0" w:space="0" w:color="auto"/>
        <w:left w:val="none" w:sz="0" w:space="0" w:color="auto"/>
        <w:bottom w:val="none" w:sz="0" w:space="0" w:color="auto"/>
        <w:right w:val="none" w:sz="0" w:space="0" w:color="auto"/>
      </w:divBdr>
    </w:div>
    <w:div w:id="900216027">
      <w:bodyDiv w:val="1"/>
      <w:marLeft w:val="0"/>
      <w:marRight w:val="0"/>
      <w:marTop w:val="0"/>
      <w:marBottom w:val="0"/>
      <w:divBdr>
        <w:top w:val="none" w:sz="0" w:space="0" w:color="auto"/>
        <w:left w:val="none" w:sz="0" w:space="0" w:color="auto"/>
        <w:bottom w:val="none" w:sz="0" w:space="0" w:color="auto"/>
        <w:right w:val="none" w:sz="0" w:space="0" w:color="auto"/>
      </w:divBdr>
    </w:div>
    <w:div w:id="907109014">
      <w:bodyDiv w:val="1"/>
      <w:marLeft w:val="0"/>
      <w:marRight w:val="0"/>
      <w:marTop w:val="0"/>
      <w:marBottom w:val="0"/>
      <w:divBdr>
        <w:top w:val="none" w:sz="0" w:space="0" w:color="auto"/>
        <w:left w:val="none" w:sz="0" w:space="0" w:color="auto"/>
        <w:bottom w:val="none" w:sz="0" w:space="0" w:color="auto"/>
        <w:right w:val="none" w:sz="0" w:space="0" w:color="auto"/>
      </w:divBdr>
    </w:div>
    <w:div w:id="984166558">
      <w:bodyDiv w:val="1"/>
      <w:marLeft w:val="0"/>
      <w:marRight w:val="0"/>
      <w:marTop w:val="0"/>
      <w:marBottom w:val="0"/>
      <w:divBdr>
        <w:top w:val="none" w:sz="0" w:space="0" w:color="auto"/>
        <w:left w:val="none" w:sz="0" w:space="0" w:color="auto"/>
        <w:bottom w:val="none" w:sz="0" w:space="0" w:color="auto"/>
        <w:right w:val="none" w:sz="0" w:space="0" w:color="auto"/>
      </w:divBdr>
    </w:div>
    <w:div w:id="993683573">
      <w:bodyDiv w:val="1"/>
      <w:marLeft w:val="0"/>
      <w:marRight w:val="0"/>
      <w:marTop w:val="0"/>
      <w:marBottom w:val="0"/>
      <w:divBdr>
        <w:top w:val="none" w:sz="0" w:space="0" w:color="auto"/>
        <w:left w:val="none" w:sz="0" w:space="0" w:color="auto"/>
        <w:bottom w:val="none" w:sz="0" w:space="0" w:color="auto"/>
        <w:right w:val="none" w:sz="0" w:space="0" w:color="auto"/>
      </w:divBdr>
    </w:div>
    <w:div w:id="1128667716">
      <w:bodyDiv w:val="1"/>
      <w:marLeft w:val="0"/>
      <w:marRight w:val="0"/>
      <w:marTop w:val="0"/>
      <w:marBottom w:val="0"/>
      <w:divBdr>
        <w:top w:val="none" w:sz="0" w:space="0" w:color="auto"/>
        <w:left w:val="none" w:sz="0" w:space="0" w:color="auto"/>
        <w:bottom w:val="none" w:sz="0" w:space="0" w:color="auto"/>
        <w:right w:val="none" w:sz="0" w:space="0" w:color="auto"/>
      </w:divBdr>
    </w:div>
    <w:div w:id="1175728634">
      <w:bodyDiv w:val="1"/>
      <w:marLeft w:val="0"/>
      <w:marRight w:val="0"/>
      <w:marTop w:val="0"/>
      <w:marBottom w:val="0"/>
      <w:divBdr>
        <w:top w:val="none" w:sz="0" w:space="0" w:color="auto"/>
        <w:left w:val="none" w:sz="0" w:space="0" w:color="auto"/>
        <w:bottom w:val="none" w:sz="0" w:space="0" w:color="auto"/>
        <w:right w:val="none" w:sz="0" w:space="0" w:color="auto"/>
      </w:divBdr>
    </w:div>
    <w:div w:id="1461343122">
      <w:bodyDiv w:val="1"/>
      <w:marLeft w:val="0"/>
      <w:marRight w:val="0"/>
      <w:marTop w:val="0"/>
      <w:marBottom w:val="0"/>
      <w:divBdr>
        <w:top w:val="none" w:sz="0" w:space="0" w:color="auto"/>
        <w:left w:val="none" w:sz="0" w:space="0" w:color="auto"/>
        <w:bottom w:val="none" w:sz="0" w:space="0" w:color="auto"/>
        <w:right w:val="none" w:sz="0" w:space="0" w:color="auto"/>
      </w:divBdr>
    </w:div>
    <w:div w:id="1475374263">
      <w:bodyDiv w:val="1"/>
      <w:marLeft w:val="0"/>
      <w:marRight w:val="0"/>
      <w:marTop w:val="0"/>
      <w:marBottom w:val="0"/>
      <w:divBdr>
        <w:top w:val="none" w:sz="0" w:space="0" w:color="auto"/>
        <w:left w:val="none" w:sz="0" w:space="0" w:color="auto"/>
        <w:bottom w:val="none" w:sz="0" w:space="0" w:color="auto"/>
        <w:right w:val="none" w:sz="0" w:space="0" w:color="auto"/>
      </w:divBdr>
    </w:div>
    <w:div w:id="1490950288">
      <w:bodyDiv w:val="1"/>
      <w:marLeft w:val="0"/>
      <w:marRight w:val="0"/>
      <w:marTop w:val="0"/>
      <w:marBottom w:val="0"/>
      <w:divBdr>
        <w:top w:val="none" w:sz="0" w:space="0" w:color="auto"/>
        <w:left w:val="none" w:sz="0" w:space="0" w:color="auto"/>
        <w:bottom w:val="none" w:sz="0" w:space="0" w:color="auto"/>
        <w:right w:val="none" w:sz="0" w:space="0" w:color="auto"/>
      </w:divBdr>
    </w:div>
    <w:div w:id="1540166442">
      <w:bodyDiv w:val="1"/>
      <w:marLeft w:val="0"/>
      <w:marRight w:val="0"/>
      <w:marTop w:val="0"/>
      <w:marBottom w:val="0"/>
      <w:divBdr>
        <w:top w:val="none" w:sz="0" w:space="0" w:color="auto"/>
        <w:left w:val="none" w:sz="0" w:space="0" w:color="auto"/>
        <w:bottom w:val="none" w:sz="0" w:space="0" w:color="auto"/>
        <w:right w:val="none" w:sz="0" w:space="0" w:color="auto"/>
      </w:divBdr>
    </w:div>
    <w:div w:id="1589149346">
      <w:bodyDiv w:val="1"/>
      <w:marLeft w:val="0"/>
      <w:marRight w:val="0"/>
      <w:marTop w:val="0"/>
      <w:marBottom w:val="0"/>
      <w:divBdr>
        <w:top w:val="none" w:sz="0" w:space="0" w:color="auto"/>
        <w:left w:val="none" w:sz="0" w:space="0" w:color="auto"/>
        <w:bottom w:val="none" w:sz="0" w:space="0" w:color="auto"/>
        <w:right w:val="none" w:sz="0" w:space="0" w:color="auto"/>
      </w:divBdr>
      <w:divsChild>
        <w:div w:id="1326711510">
          <w:marLeft w:val="0"/>
          <w:marRight w:val="0"/>
          <w:marTop w:val="0"/>
          <w:marBottom w:val="0"/>
          <w:divBdr>
            <w:top w:val="none" w:sz="0" w:space="0" w:color="auto"/>
            <w:left w:val="none" w:sz="0" w:space="0" w:color="auto"/>
            <w:bottom w:val="none" w:sz="0" w:space="0" w:color="auto"/>
            <w:right w:val="none" w:sz="0" w:space="0" w:color="auto"/>
          </w:divBdr>
          <w:divsChild>
            <w:div w:id="708071525">
              <w:marLeft w:val="0"/>
              <w:marRight w:val="0"/>
              <w:marTop w:val="0"/>
              <w:marBottom w:val="0"/>
              <w:divBdr>
                <w:top w:val="none" w:sz="0" w:space="0" w:color="auto"/>
                <w:left w:val="none" w:sz="0" w:space="0" w:color="auto"/>
                <w:bottom w:val="none" w:sz="0" w:space="0" w:color="auto"/>
                <w:right w:val="none" w:sz="0" w:space="0" w:color="auto"/>
              </w:divBdr>
              <w:divsChild>
                <w:div w:id="188761040">
                  <w:marLeft w:val="0"/>
                  <w:marRight w:val="0"/>
                  <w:marTop w:val="30"/>
                  <w:marBottom w:val="0"/>
                  <w:divBdr>
                    <w:top w:val="none" w:sz="0" w:space="0" w:color="auto"/>
                    <w:left w:val="none" w:sz="0" w:space="0" w:color="auto"/>
                    <w:bottom w:val="none" w:sz="0" w:space="0" w:color="auto"/>
                    <w:right w:val="none" w:sz="0" w:space="0" w:color="auto"/>
                  </w:divBdr>
                  <w:divsChild>
                    <w:div w:id="1584684993">
                      <w:marLeft w:val="0"/>
                      <w:marRight w:val="0"/>
                      <w:marTop w:val="0"/>
                      <w:marBottom w:val="0"/>
                      <w:divBdr>
                        <w:top w:val="none" w:sz="0" w:space="0" w:color="auto"/>
                        <w:left w:val="none" w:sz="0" w:space="0" w:color="auto"/>
                        <w:bottom w:val="none" w:sz="0" w:space="0" w:color="auto"/>
                        <w:right w:val="none" w:sz="0" w:space="0" w:color="auto"/>
                      </w:divBdr>
                      <w:divsChild>
                        <w:div w:id="1787433240">
                          <w:marLeft w:val="0"/>
                          <w:marRight w:val="0"/>
                          <w:marTop w:val="0"/>
                          <w:marBottom w:val="0"/>
                          <w:divBdr>
                            <w:top w:val="none" w:sz="0" w:space="0" w:color="auto"/>
                            <w:left w:val="none" w:sz="0" w:space="0" w:color="auto"/>
                            <w:bottom w:val="none" w:sz="0" w:space="0" w:color="auto"/>
                            <w:right w:val="none" w:sz="0" w:space="0" w:color="auto"/>
                          </w:divBdr>
                          <w:divsChild>
                            <w:div w:id="609893271">
                              <w:marLeft w:val="0"/>
                              <w:marRight w:val="0"/>
                              <w:marTop w:val="0"/>
                              <w:marBottom w:val="0"/>
                              <w:divBdr>
                                <w:top w:val="none" w:sz="0" w:space="0" w:color="auto"/>
                                <w:left w:val="none" w:sz="0" w:space="0" w:color="auto"/>
                                <w:bottom w:val="none" w:sz="0" w:space="0" w:color="auto"/>
                                <w:right w:val="none" w:sz="0" w:space="0" w:color="auto"/>
                              </w:divBdr>
                            </w:div>
                            <w:div w:id="715398038">
                              <w:marLeft w:val="0"/>
                              <w:marRight w:val="0"/>
                              <w:marTop w:val="0"/>
                              <w:marBottom w:val="0"/>
                              <w:divBdr>
                                <w:top w:val="none" w:sz="0" w:space="0" w:color="auto"/>
                                <w:left w:val="none" w:sz="0" w:space="0" w:color="auto"/>
                                <w:bottom w:val="none" w:sz="0" w:space="0" w:color="auto"/>
                                <w:right w:val="none" w:sz="0" w:space="0" w:color="auto"/>
                              </w:divBdr>
                            </w:div>
                            <w:div w:id="717126307">
                              <w:marLeft w:val="0"/>
                              <w:marRight w:val="0"/>
                              <w:marTop w:val="0"/>
                              <w:marBottom w:val="225"/>
                              <w:divBdr>
                                <w:top w:val="none" w:sz="0" w:space="0" w:color="auto"/>
                                <w:left w:val="none" w:sz="0" w:space="0" w:color="auto"/>
                                <w:bottom w:val="none" w:sz="0" w:space="0" w:color="auto"/>
                                <w:right w:val="none" w:sz="0" w:space="0" w:color="auto"/>
                              </w:divBdr>
                              <w:divsChild>
                                <w:div w:id="672806800">
                                  <w:marLeft w:val="0"/>
                                  <w:marRight w:val="0"/>
                                  <w:marTop w:val="0"/>
                                  <w:marBottom w:val="0"/>
                                  <w:divBdr>
                                    <w:top w:val="none" w:sz="0" w:space="0" w:color="auto"/>
                                    <w:left w:val="none" w:sz="0" w:space="0" w:color="auto"/>
                                    <w:bottom w:val="none" w:sz="0" w:space="0" w:color="auto"/>
                                    <w:right w:val="none" w:sz="0" w:space="0" w:color="auto"/>
                                  </w:divBdr>
                                </w:div>
                              </w:divsChild>
                            </w:div>
                            <w:div w:id="186597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9339499">
      <w:bodyDiv w:val="1"/>
      <w:marLeft w:val="0"/>
      <w:marRight w:val="0"/>
      <w:marTop w:val="0"/>
      <w:marBottom w:val="0"/>
      <w:divBdr>
        <w:top w:val="none" w:sz="0" w:space="0" w:color="auto"/>
        <w:left w:val="none" w:sz="0" w:space="0" w:color="auto"/>
        <w:bottom w:val="none" w:sz="0" w:space="0" w:color="auto"/>
        <w:right w:val="none" w:sz="0" w:space="0" w:color="auto"/>
      </w:divBdr>
    </w:div>
    <w:div w:id="1616210466">
      <w:bodyDiv w:val="1"/>
      <w:marLeft w:val="0"/>
      <w:marRight w:val="0"/>
      <w:marTop w:val="0"/>
      <w:marBottom w:val="0"/>
      <w:divBdr>
        <w:top w:val="none" w:sz="0" w:space="0" w:color="auto"/>
        <w:left w:val="none" w:sz="0" w:space="0" w:color="auto"/>
        <w:bottom w:val="none" w:sz="0" w:space="0" w:color="auto"/>
        <w:right w:val="none" w:sz="0" w:space="0" w:color="auto"/>
      </w:divBdr>
    </w:div>
    <w:div w:id="1734230703">
      <w:bodyDiv w:val="1"/>
      <w:marLeft w:val="0"/>
      <w:marRight w:val="0"/>
      <w:marTop w:val="0"/>
      <w:marBottom w:val="0"/>
      <w:divBdr>
        <w:top w:val="none" w:sz="0" w:space="0" w:color="auto"/>
        <w:left w:val="none" w:sz="0" w:space="0" w:color="auto"/>
        <w:bottom w:val="none" w:sz="0" w:space="0" w:color="auto"/>
        <w:right w:val="none" w:sz="0" w:space="0" w:color="auto"/>
      </w:divBdr>
      <w:divsChild>
        <w:div w:id="1776704484">
          <w:marLeft w:val="0"/>
          <w:marRight w:val="0"/>
          <w:marTop w:val="0"/>
          <w:marBottom w:val="0"/>
          <w:divBdr>
            <w:top w:val="none" w:sz="0" w:space="0" w:color="auto"/>
            <w:left w:val="none" w:sz="0" w:space="0" w:color="auto"/>
            <w:bottom w:val="none" w:sz="0" w:space="0" w:color="auto"/>
            <w:right w:val="none" w:sz="0" w:space="0" w:color="auto"/>
          </w:divBdr>
          <w:divsChild>
            <w:div w:id="1401639537">
              <w:marLeft w:val="0"/>
              <w:marRight w:val="0"/>
              <w:marTop w:val="0"/>
              <w:marBottom w:val="0"/>
              <w:divBdr>
                <w:top w:val="none" w:sz="0" w:space="0" w:color="auto"/>
                <w:left w:val="none" w:sz="0" w:space="0" w:color="auto"/>
                <w:bottom w:val="none" w:sz="0" w:space="0" w:color="auto"/>
                <w:right w:val="none" w:sz="0" w:space="0" w:color="auto"/>
              </w:divBdr>
              <w:divsChild>
                <w:div w:id="1082138443">
                  <w:marLeft w:val="0"/>
                  <w:marRight w:val="0"/>
                  <w:marTop w:val="0"/>
                  <w:marBottom w:val="0"/>
                  <w:divBdr>
                    <w:top w:val="none" w:sz="0" w:space="0" w:color="auto"/>
                    <w:left w:val="none" w:sz="0" w:space="0" w:color="auto"/>
                    <w:bottom w:val="none" w:sz="0" w:space="0" w:color="auto"/>
                    <w:right w:val="none" w:sz="0" w:space="0" w:color="auto"/>
                  </w:divBdr>
                  <w:divsChild>
                    <w:div w:id="298457632">
                      <w:marLeft w:val="0"/>
                      <w:marRight w:val="0"/>
                      <w:marTop w:val="0"/>
                      <w:marBottom w:val="0"/>
                      <w:divBdr>
                        <w:top w:val="none" w:sz="0" w:space="0" w:color="auto"/>
                        <w:left w:val="none" w:sz="0" w:space="0" w:color="auto"/>
                        <w:bottom w:val="none" w:sz="0" w:space="0" w:color="auto"/>
                        <w:right w:val="none" w:sz="0" w:space="0" w:color="auto"/>
                      </w:divBdr>
                      <w:divsChild>
                        <w:div w:id="212993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591377">
                  <w:marLeft w:val="0"/>
                  <w:marRight w:val="0"/>
                  <w:marTop w:val="0"/>
                  <w:marBottom w:val="0"/>
                  <w:divBdr>
                    <w:top w:val="none" w:sz="0" w:space="0" w:color="auto"/>
                    <w:left w:val="none" w:sz="0" w:space="0" w:color="auto"/>
                    <w:bottom w:val="none" w:sz="0" w:space="0" w:color="auto"/>
                    <w:right w:val="none" w:sz="0" w:space="0" w:color="auto"/>
                  </w:divBdr>
                  <w:divsChild>
                    <w:div w:id="2104758693">
                      <w:marLeft w:val="0"/>
                      <w:marRight w:val="0"/>
                      <w:marTop w:val="0"/>
                      <w:marBottom w:val="0"/>
                      <w:divBdr>
                        <w:top w:val="none" w:sz="0" w:space="0" w:color="auto"/>
                        <w:left w:val="none" w:sz="0" w:space="0" w:color="auto"/>
                        <w:bottom w:val="none" w:sz="0" w:space="0" w:color="auto"/>
                        <w:right w:val="none" w:sz="0" w:space="0" w:color="auto"/>
                      </w:divBdr>
                      <w:divsChild>
                        <w:div w:id="18101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8490742">
          <w:marLeft w:val="0"/>
          <w:marRight w:val="0"/>
          <w:marTop w:val="0"/>
          <w:marBottom w:val="0"/>
          <w:divBdr>
            <w:top w:val="none" w:sz="0" w:space="0" w:color="auto"/>
            <w:left w:val="none" w:sz="0" w:space="0" w:color="auto"/>
            <w:bottom w:val="none" w:sz="0" w:space="0" w:color="auto"/>
            <w:right w:val="none" w:sz="0" w:space="0" w:color="auto"/>
          </w:divBdr>
          <w:divsChild>
            <w:div w:id="884293451">
              <w:marLeft w:val="0"/>
              <w:marRight w:val="0"/>
              <w:marTop w:val="0"/>
              <w:marBottom w:val="0"/>
              <w:divBdr>
                <w:top w:val="none" w:sz="0" w:space="0" w:color="auto"/>
                <w:left w:val="none" w:sz="0" w:space="0" w:color="auto"/>
                <w:bottom w:val="none" w:sz="0" w:space="0" w:color="auto"/>
                <w:right w:val="none" w:sz="0" w:space="0" w:color="auto"/>
              </w:divBdr>
              <w:divsChild>
                <w:div w:id="1591039717">
                  <w:marLeft w:val="0"/>
                  <w:marRight w:val="0"/>
                  <w:marTop w:val="0"/>
                  <w:marBottom w:val="0"/>
                  <w:divBdr>
                    <w:top w:val="none" w:sz="0" w:space="0" w:color="auto"/>
                    <w:left w:val="none" w:sz="0" w:space="0" w:color="auto"/>
                    <w:bottom w:val="none" w:sz="0" w:space="0" w:color="auto"/>
                    <w:right w:val="none" w:sz="0" w:space="0" w:color="auto"/>
                  </w:divBdr>
                  <w:divsChild>
                    <w:div w:id="1545941398">
                      <w:marLeft w:val="0"/>
                      <w:marRight w:val="0"/>
                      <w:marTop w:val="0"/>
                      <w:marBottom w:val="0"/>
                      <w:divBdr>
                        <w:top w:val="none" w:sz="0" w:space="0" w:color="auto"/>
                        <w:left w:val="none" w:sz="0" w:space="0" w:color="auto"/>
                        <w:bottom w:val="none" w:sz="0" w:space="0" w:color="auto"/>
                        <w:right w:val="none" w:sz="0" w:space="0" w:color="auto"/>
                      </w:divBdr>
                      <w:divsChild>
                        <w:div w:id="177887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5046811">
      <w:bodyDiv w:val="1"/>
      <w:marLeft w:val="0"/>
      <w:marRight w:val="0"/>
      <w:marTop w:val="0"/>
      <w:marBottom w:val="0"/>
      <w:divBdr>
        <w:top w:val="none" w:sz="0" w:space="0" w:color="auto"/>
        <w:left w:val="none" w:sz="0" w:space="0" w:color="auto"/>
        <w:bottom w:val="none" w:sz="0" w:space="0" w:color="auto"/>
        <w:right w:val="none" w:sz="0" w:space="0" w:color="auto"/>
      </w:divBdr>
    </w:div>
    <w:div w:id="1842693952">
      <w:bodyDiv w:val="1"/>
      <w:marLeft w:val="0"/>
      <w:marRight w:val="0"/>
      <w:marTop w:val="0"/>
      <w:marBottom w:val="0"/>
      <w:divBdr>
        <w:top w:val="none" w:sz="0" w:space="0" w:color="auto"/>
        <w:left w:val="none" w:sz="0" w:space="0" w:color="auto"/>
        <w:bottom w:val="none" w:sz="0" w:space="0" w:color="auto"/>
        <w:right w:val="none" w:sz="0" w:space="0" w:color="auto"/>
      </w:divBdr>
    </w:div>
    <w:div w:id="1869371663">
      <w:bodyDiv w:val="1"/>
      <w:marLeft w:val="0"/>
      <w:marRight w:val="0"/>
      <w:marTop w:val="0"/>
      <w:marBottom w:val="0"/>
      <w:divBdr>
        <w:top w:val="none" w:sz="0" w:space="0" w:color="auto"/>
        <w:left w:val="none" w:sz="0" w:space="0" w:color="auto"/>
        <w:bottom w:val="none" w:sz="0" w:space="0" w:color="auto"/>
        <w:right w:val="none" w:sz="0" w:space="0" w:color="auto"/>
      </w:divBdr>
    </w:div>
    <w:div w:id="1876577417">
      <w:bodyDiv w:val="1"/>
      <w:marLeft w:val="0"/>
      <w:marRight w:val="0"/>
      <w:marTop w:val="0"/>
      <w:marBottom w:val="0"/>
      <w:divBdr>
        <w:top w:val="none" w:sz="0" w:space="0" w:color="auto"/>
        <w:left w:val="none" w:sz="0" w:space="0" w:color="auto"/>
        <w:bottom w:val="none" w:sz="0" w:space="0" w:color="auto"/>
        <w:right w:val="none" w:sz="0" w:space="0" w:color="auto"/>
      </w:divBdr>
    </w:div>
    <w:div w:id="1986199754">
      <w:bodyDiv w:val="1"/>
      <w:marLeft w:val="0"/>
      <w:marRight w:val="0"/>
      <w:marTop w:val="0"/>
      <w:marBottom w:val="0"/>
      <w:divBdr>
        <w:top w:val="none" w:sz="0" w:space="0" w:color="auto"/>
        <w:left w:val="none" w:sz="0" w:space="0" w:color="auto"/>
        <w:bottom w:val="none" w:sz="0" w:space="0" w:color="auto"/>
        <w:right w:val="none" w:sz="0" w:space="0" w:color="auto"/>
      </w:divBdr>
    </w:div>
    <w:div w:id="2070155036">
      <w:bodyDiv w:val="1"/>
      <w:marLeft w:val="0"/>
      <w:marRight w:val="0"/>
      <w:marTop w:val="0"/>
      <w:marBottom w:val="0"/>
      <w:divBdr>
        <w:top w:val="none" w:sz="0" w:space="0" w:color="auto"/>
        <w:left w:val="none" w:sz="0" w:space="0" w:color="auto"/>
        <w:bottom w:val="none" w:sz="0" w:space="0" w:color="auto"/>
        <w:right w:val="none" w:sz="0" w:space="0" w:color="auto"/>
      </w:divBdr>
      <w:divsChild>
        <w:div w:id="1422481924">
          <w:marLeft w:val="0"/>
          <w:marRight w:val="0"/>
          <w:marTop w:val="0"/>
          <w:marBottom w:val="0"/>
          <w:divBdr>
            <w:top w:val="none" w:sz="0" w:space="0" w:color="auto"/>
            <w:left w:val="none" w:sz="0" w:space="0" w:color="auto"/>
            <w:bottom w:val="none" w:sz="0" w:space="0" w:color="auto"/>
            <w:right w:val="none" w:sz="0" w:space="0" w:color="auto"/>
          </w:divBdr>
          <w:divsChild>
            <w:div w:id="89400611">
              <w:marLeft w:val="0"/>
              <w:marRight w:val="0"/>
              <w:marTop w:val="0"/>
              <w:marBottom w:val="0"/>
              <w:divBdr>
                <w:top w:val="none" w:sz="0" w:space="0" w:color="auto"/>
                <w:left w:val="none" w:sz="0" w:space="0" w:color="auto"/>
                <w:bottom w:val="none" w:sz="0" w:space="0" w:color="auto"/>
                <w:right w:val="none" w:sz="0" w:space="0" w:color="auto"/>
              </w:divBdr>
              <w:divsChild>
                <w:div w:id="597829863">
                  <w:marLeft w:val="0"/>
                  <w:marRight w:val="0"/>
                  <w:marTop w:val="0"/>
                  <w:marBottom w:val="0"/>
                  <w:divBdr>
                    <w:top w:val="none" w:sz="0" w:space="0" w:color="auto"/>
                    <w:left w:val="none" w:sz="0" w:space="0" w:color="auto"/>
                    <w:bottom w:val="none" w:sz="0" w:space="0" w:color="auto"/>
                    <w:right w:val="none" w:sz="0" w:space="0" w:color="auto"/>
                  </w:divBdr>
                  <w:divsChild>
                    <w:div w:id="811750780">
                      <w:marLeft w:val="0"/>
                      <w:marRight w:val="0"/>
                      <w:marTop w:val="0"/>
                      <w:marBottom w:val="0"/>
                      <w:divBdr>
                        <w:top w:val="none" w:sz="0" w:space="0" w:color="auto"/>
                        <w:left w:val="none" w:sz="0" w:space="0" w:color="auto"/>
                        <w:bottom w:val="none" w:sz="0" w:space="0" w:color="auto"/>
                        <w:right w:val="none" w:sz="0" w:space="0" w:color="auto"/>
                      </w:divBdr>
                      <w:divsChild>
                        <w:div w:id="108823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733966">
                  <w:marLeft w:val="0"/>
                  <w:marRight w:val="0"/>
                  <w:marTop w:val="0"/>
                  <w:marBottom w:val="0"/>
                  <w:divBdr>
                    <w:top w:val="none" w:sz="0" w:space="0" w:color="auto"/>
                    <w:left w:val="none" w:sz="0" w:space="0" w:color="auto"/>
                    <w:bottom w:val="none" w:sz="0" w:space="0" w:color="auto"/>
                    <w:right w:val="none" w:sz="0" w:space="0" w:color="auto"/>
                  </w:divBdr>
                  <w:divsChild>
                    <w:div w:id="1822305412">
                      <w:marLeft w:val="0"/>
                      <w:marRight w:val="0"/>
                      <w:marTop w:val="0"/>
                      <w:marBottom w:val="0"/>
                      <w:divBdr>
                        <w:top w:val="none" w:sz="0" w:space="0" w:color="auto"/>
                        <w:left w:val="none" w:sz="0" w:space="0" w:color="auto"/>
                        <w:bottom w:val="none" w:sz="0" w:space="0" w:color="auto"/>
                        <w:right w:val="none" w:sz="0" w:space="0" w:color="auto"/>
                      </w:divBdr>
                      <w:divsChild>
                        <w:div w:id="119950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8179222">
          <w:marLeft w:val="0"/>
          <w:marRight w:val="0"/>
          <w:marTop w:val="0"/>
          <w:marBottom w:val="0"/>
          <w:divBdr>
            <w:top w:val="none" w:sz="0" w:space="0" w:color="auto"/>
            <w:left w:val="none" w:sz="0" w:space="0" w:color="auto"/>
            <w:bottom w:val="none" w:sz="0" w:space="0" w:color="auto"/>
            <w:right w:val="none" w:sz="0" w:space="0" w:color="auto"/>
          </w:divBdr>
          <w:divsChild>
            <w:div w:id="1467553759">
              <w:marLeft w:val="0"/>
              <w:marRight w:val="0"/>
              <w:marTop w:val="0"/>
              <w:marBottom w:val="0"/>
              <w:divBdr>
                <w:top w:val="none" w:sz="0" w:space="0" w:color="auto"/>
                <w:left w:val="none" w:sz="0" w:space="0" w:color="auto"/>
                <w:bottom w:val="none" w:sz="0" w:space="0" w:color="auto"/>
                <w:right w:val="none" w:sz="0" w:space="0" w:color="auto"/>
              </w:divBdr>
              <w:divsChild>
                <w:div w:id="562985254">
                  <w:marLeft w:val="0"/>
                  <w:marRight w:val="0"/>
                  <w:marTop w:val="0"/>
                  <w:marBottom w:val="0"/>
                  <w:divBdr>
                    <w:top w:val="none" w:sz="0" w:space="0" w:color="auto"/>
                    <w:left w:val="none" w:sz="0" w:space="0" w:color="auto"/>
                    <w:bottom w:val="none" w:sz="0" w:space="0" w:color="auto"/>
                    <w:right w:val="none" w:sz="0" w:space="0" w:color="auto"/>
                  </w:divBdr>
                  <w:divsChild>
                    <w:div w:id="1104501530">
                      <w:marLeft w:val="0"/>
                      <w:marRight w:val="0"/>
                      <w:marTop w:val="0"/>
                      <w:marBottom w:val="0"/>
                      <w:divBdr>
                        <w:top w:val="none" w:sz="0" w:space="0" w:color="auto"/>
                        <w:left w:val="none" w:sz="0" w:space="0" w:color="auto"/>
                        <w:bottom w:val="none" w:sz="0" w:space="0" w:color="auto"/>
                        <w:right w:val="none" w:sz="0" w:space="0" w:color="auto"/>
                      </w:divBdr>
                      <w:divsChild>
                        <w:div w:id="167310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oleObject" Target="embeddings/oleObject5.bin"/><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header" Target="header1.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5.emf"/><Relationship Id="rId25" Type="http://schemas.openxmlformats.org/officeDocument/2006/relationships/image" Target="media/image11.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image" Target="media/image7.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image" Target="media/image10.png"/><Relationship Id="rId32" Type="http://schemas.openxmlformats.org/officeDocument/2006/relationships/hyperlink" Target="https://www.sqlite.org/:" TargetMode="Externa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header" Target="header2.xml"/><Relationship Id="rId28" Type="http://schemas.openxmlformats.org/officeDocument/2006/relationships/image" Target="media/image14.png"/><Relationship Id="rId10" Type="http://schemas.openxmlformats.org/officeDocument/2006/relationships/oleObject" Target="embeddings/oleObject1.bin"/><Relationship Id="rId19" Type="http://schemas.openxmlformats.org/officeDocument/2006/relationships/image" Target="media/image6.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oleObject" Target="embeddings/oleObject3.bin"/><Relationship Id="rId22" Type="http://schemas.openxmlformats.org/officeDocument/2006/relationships/footer" Target="footer1.xml"/><Relationship Id="rId27" Type="http://schemas.openxmlformats.org/officeDocument/2006/relationships/image" Target="media/image13.png"/><Relationship Id="rId30" Type="http://schemas.openxmlformats.org/officeDocument/2006/relationships/image" Target="media/image16.png"/><Relationship Id="rId8" Type="http://schemas.openxmlformats.org/officeDocument/2006/relationships/hyperlink" Target="https://wv.jugend-forscht.de/projects/edit/115225/"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0.png"/><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E60403-786E-2E44-B35B-01F49AF92B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5349</Words>
  <Characters>30491</Characters>
  <Application>Microsoft Office Word</Application>
  <DocSecurity>0</DocSecurity>
  <Lines>254</Lines>
  <Paragraphs>71</Paragraphs>
  <ScaleCrop>false</ScaleCrop>
  <HeadingPairs>
    <vt:vector size="2" baseType="variant">
      <vt:variant>
        <vt:lpstr>Titel</vt:lpstr>
      </vt:variant>
      <vt:variant>
        <vt:i4>1</vt:i4>
      </vt:variant>
    </vt:vector>
  </HeadingPairs>
  <TitlesOfParts>
    <vt:vector size="1" baseType="lpstr">
      <vt:lpstr>Bitte schicken Sie uns das ausgefüllte Formular per Email oder faxen Sie eine gedruckte Version</vt:lpstr>
    </vt:vector>
  </TitlesOfParts>
  <Company>Stiftung Jugend forscht e. V.</Company>
  <LinksUpToDate>false</LinksUpToDate>
  <CharactersWithSpaces>35769</CharactersWithSpaces>
  <SharedDoc>false</SharedDoc>
  <HLinks>
    <vt:vector size="6" baseType="variant">
      <vt:variant>
        <vt:i4>4063327</vt:i4>
      </vt:variant>
      <vt:variant>
        <vt:i4>3</vt:i4>
      </vt:variant>
      <vt:variant>
        <vt:i4>0</vt:i4>
      </vt:variant>
      <vt:variant>
        <vt:i4>5</vt:i4>
      </vt:variant>
      <vt:variant>
        <vt:lpwstr>mailto:info@jugend-forscht.de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Bitte schicken Sie uns das ausgefüllte Formular per Email oder faxen Sie eine gedruckte Version</dc:title>
  <dc:creator>Annika Eickers</dc:creator>
  <cp:lastModifiedBy>Levi Blu</cp:lastModifiedBy>
  <cp:revision>199</cp:revision>
  <cp:lastPrinted>2019-08-13T10:41:00Z</cp:lastPrinted>
  <dcterms:created xsi:type="dcterms:W3CDTF">2024-10-11T07:09:00Z</dcterms:created>
  <dcterms:modified xsi:type="dcterms:W3CDTF">2025-01-18T21:23:00Z</dcterms:modified>
</cp:coreProperties>
</file>